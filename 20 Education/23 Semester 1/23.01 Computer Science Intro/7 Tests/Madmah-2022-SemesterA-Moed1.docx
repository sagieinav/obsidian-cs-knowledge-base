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01FEF9" w14:textId="61838AB7" w:rsidR="0072299D" w:rsidRPr="000D757B" w:rsidRDefault="000D757B" w:rsidP="00A76F5C">
      <w:pPr>
        <w:spacing w:after="200" w:line="276" w:lineRule="auto"/>
        <w:rPr>
          <w:rFonts w:ascii="Arial" w:hAnsi="Arial" w:cs="Arial"/>
          <w:b/>
          <w:bCs/>
          <w:color w:val="FF0000"/>
          <w:sz w:val="32"/>
          <w:szCs w:val="32"/>
          <w:rtl/>
        </w:rPr>
      </w:pPr>
      <w:bookmarkStart w:id="0" w:name="_GoBack"/>
      <w:bookmarkEnd w:id="0"/>
      <w:r w:rsidRPr="000D757B">
        <w:rPr>
          <w:rFonts w:ascii="Arial" w:hAnsi="Arial" w:cs="Arial" w:hint="cs"/>
          <w:b/>
          <w:bCs/>
          <w:color w:val="FF0000"/>
          <w:sz w:val="32"/>
          <w:szCs w:val="32"/>
          <w:rtl/>
        </w:rPr>
        <w:t xml:space="preserve">פתרון </w:t>
      </w:r>
      <w:r w:rsidR="0072299D" w:rsidRPr="000D757B">
        <w:rPr>
          <w:rFonts w:ascii="Arial" w:hAnsi="Arial" w:cs="Arial" w:hint="cs"/>
          <w:b/>
          <w:bCs/>
          <w:color w:val="FF0000"/>
          <w:sz w:val="32"/>
          <w:szCs w:val="32"/>
          <w:rtl/>
        </w:rPr>
        <w:t xml:space="preserve">מועד </w:t>
      </w:r>
      <w:r w:rsidRPr="000D757B">
        <w:rPr>
          <w:rFonts w:ascii="Arial" w:hAnsi="Arial" w:cs="Arial" w:hint="cs"/>
          <w:b/>
          <w:bCs/>
          <w:color w:val="FF0000"/>
          <w:sz w:val="32"/>
          <w:szCs w:val="32"/>
        </w:rPr>
        <w:t>Y</w:t>
      </w:r>
    </w:p>
    <w:p w14:paraId="3D31617F" w14:textId="77777777" w:rsidR="0072299D" w:rsidRPr="0072299D" w:rsidRDefault="0072299D" w:rsidP="00A76F5C">
      <w:pPr>
        <w:spacing w:after="200" w:line="276" w:lineRule="auto"/>
        <w:rPr>
          <w:rFonts w:ascii="Arial" w:hAnsi="Arial" w:cs="Arial"/>
          <w:b/>
          <w:bCs/>
          <w:sz w:val="32"/>
          <w:szCs w:val="32"/>
          <w:rtl/>
        </w:rPr>
      </w:pPr>
    </w:p>
    <w:p w14:paraId="447B1AFA" w14:textId="18CC36BB" w:rsidR="004348A4" w:rsidRDefault="004348A4" w:rsidP="00A76F5C">
      <w:pPr>
        <w:spacing w:after="200" w:line="276" w:lineRule="auto"/>
        <w:rPr>
          <w:rFonts w:ascii="Arial" w:hAnsi="Arial" w:cs="Arial"/>
          <w:b/>
          <w:bCs/>
          <w:sz w:val="32"/>
          <w:szCs w:val="32"/>
          <w:u w:val="single"/>
          <w:rtl/>
        </w:rPr>
      </w:pPr>
      <w:r w:rsidRPr="00D56C77">
        <w:rPr>
          <w:rFonts w:ascii="Arial" w:hAnsi="Arial" w:cs="Arial" w:hint="cs"/>
          <w:b/>
          <w:bCs/>
          <w:sz w:val="32"/>
          <w:szCs w:val="32"/>
          <w:u w:val="single"/>
          <w:rtl/>
        </w:rPr>
        <w:t>שאלה 1 (</w:t>
      </w:r>
      <w:r w:rsidR="004C12E4">
        <w:rPr>
          <w:rFonts w:ascii="Arial" w:hAnsi="Arial" w:cs="Arial" w:hint="cs"/>
          <w:b/>
          <w:bCs/>
          <w:sz w:val="32"/>
          <w:szCs w:val="32"/>
          <w:u w:val="single"/>
          <w:rtl/>
        </w:rPr>
        <w:t>4</w:t>
      </w:r>
      <w:r w:rsidR="00BE3702">
        <w:rPr>
          <w:rFonts w:ascii="Arial" w:hAnsi="Arial" w:cs="Arial" w:hint="cs"/>
          <w:b/>
          <w:bCs/>
          <w:sz w:val="32"/>
          <w:szCs w:val="32"/>
          <w:u w:val="single"/>
          <w:rtl/>
        </w:rPr>
        <w:t>0</w:t>
      </w:r>
      <w:r w:rsidRPr="00D56C77">
        <w:rPr>
          <w:rFonts w:ascii="Arial" w:hAnsi="Arial" w:cs="Arial" w:hint="cs"/>
          <w:b/>
          <w:bCs/>
          <w:sz w:val="32"/>
          <w:szCs w:val="32"/>
          <w:u w:val="single"/>
          <w:rtl/>
        </w:rPr>
        <w:t xml:space="preserve"> נקודות):</w:t>
      </w:r>
    </w:p>
    <w:p w14:paraId="5AD81819" w14:textId="06075DB3" w:rsidR="0066317A" w:rsidRDefault="00670595" w:rsidP="0066317A">
      <w:pPr>
        <w:spacing w:line="360" w:lineRule="auto"/>
        <w:rPr>
          <w:rFonts w:asciiTheme="minorBidi" w:hAnsiTheme="minorBidi" w:cstheme="minorBidi"/>
          <w:rtl/>
        </w:rPr>
      </w:pPr>
      <w:r>
        <w:rPr>
          <w:rFonts w:asciiTheme="minorBidi" w:hAnsiTheme="minorBidi" w:cstheme="minorBidi" w:hint="cs"/>
          <w:rtl/>
        </w:rPr>
        <w:t>בשאלה זו נשמור מאגר שירים: לכל שיר נשמור את שמו, מי האמן שכתב אותו ומי האמן האחרון שביצע אותו. לכל אמן נשמור שמו, את רשימת השירים</w:t>
      </w:r>
      <w:r w:rsidR="001242F2">
        <w:rPr>
          <w:rFonts w:asciiTheme="minorBidi" w:hAnsiTheme="minorBidi" w:cstheme="minorBidi" w:hint="cs"/>
          <w:rtl/>
        </w:rPr>
        <w:t xml:space="preserve"> </w:t>
      </w:r>
      <w:r>
        <w:rPr>
          <w:rFonts w:asciiTheme="minorBidi" w:hAnsiTheme="minorBidi" w:cstheme="minorBidi" w:hint="cs"/>
          <w:rtl/>
        </w:rPr>
        <w:t>שכתב ואת רשימת השירים שביצע</w:t>
      </w:r>
      <w:r w:rsidR="0066317A" w:rsidRPr="003755B3">
        <w:rPr>
          <w:rFonts w:asciiTheme="minorBidi" w:hAnsiTheme="minorBidi" w:cstheme="minorBidi"/>
          <w:rtl/>
        </w:rPr>
        <w:t>.</w:t>
      </w:r>
    </w:p>
    <w:p w14:paraId="2508D8A3" w14:textId="75D6F1D8" w:rsidR="00F67449" w:rsidRPr="003755B3" w:rsidRDefault="00F67449" w:rsidP="0066317A">
      <w:pPr>
        <w:spacing w:line="360" w:lineRule="auto"/>
        <w:rPr>
          <w:rFonts w:asciiTheme="minorBidi" w:hAnsiTheme="minorBidi" w:cstheme="minorBidi"/>
          <w:rtl/>
        </w:rPr>
      </w:pPr>
      <w:r>
        <w:rPr>
          <w:rFonts w:asciiTheme="minorBidi" w:hAnsiTheme="minorBidi" w:cstheme="minorBidi" w:hint="cs"/>
          <w:rtl/>
        </w:rPr>
        <w:t xml:space="preserve">להלן תיאור של מחלקות הקיימות במערכת ומחלקות </w:t>
      </w:r>
      <w:r w:rsidRPr="00157A0F">
        <w:rPr>
          <w:rFonts w:asciiTheme="minorBidi" w:hAnsiTheme="minorBidi" w:cstheme="minorBidi" w:hint="cs"/>
          <w:b/>
          <w:bCs/>
          <w:rtl/>
        </w:rPr>
        <w:t>שעלי</w:t>
      </w:r>
      <w:r w:rsidR="00157A0F" w:rsidRPr="00157A0F">
        <w:rPr>
          <w:rFonts w:asciiTheme="minorBidi" w:hAnsiTheme="minorBidi" w:cstheme="minorBidi" w:hint="cs"/>
          <w:b/>
          <w:bCs/>
          <w:rtl/>
        </w:rPr>
        <w:t>כ</w:t>
      </w:r>
      <w:r w:rsidRPr="00157A0F">
        <w:rPr>
          <w:rFonts w:asciiTheme="minorBidi" w:hAnsiTheme="minorBidi" w:cstheme="minorBidi" w:hint="cs"/>
          <w:b/>
          <w:bCs/>
          <w:rtl/>
        </w:rPr>
        <w:t>ם להוסיף או לעדכן</w:t>
      </w:r>
      <w:r w:rsidR="00E96888">
        <w:rPr>
          <w:rFonts w:asciiTheme="minorBidi" w:hAnsiTheme="minorBidi" w:cstheme="minorBidi" w:hint="cs"/>
          <w:rtl/>
        </w:rPr>
        <w:t xml:space="preserve">, בהמשך יוצג </w:t>
      </w:r>
      <w:r w:rsidR="00E96888">
        <w:rPr>
          <w:rFonts w:asciiTheme="minorBidi" w:hAnsiTheme="minorBidi" w:cstheme="minorBidi"/>
        </w:rPr>
        <w:t>main</w:t>
      </w:r>
      <w:r w:rsidR="00E96888">
        <w:rPr>
          <w:rFonts w:asciiTheme="minorBidi" w:hAnsiTheme="minorBidi" w:cstheme="minorBidi" w:hint="cs"/>
          <w:rtl/>
        </w:rPr>
        <w:t xml:space="preserve"> לדוגמה ופלט תוצאת הרצתו.</w:t>
      </w:r>
    </w:p>
    <w:p w14:paraId="2F2159C4" w14:textId="77777777" w:rsidR="0066317A" w:rsidRPr="003755B3" w:rsidRDefault="0066317A" w:rsidP="0066317A">
      <w:pPr>
        <w:spacing w:line="360" w:lineRule="auto"/>
        <w:rPr>
          <w:rFonts w:asciiTheme="minorBidi" w:hAnsiTheme="minorBidi" w:cstheme="minorBidi"/>
          <w:rtl/>
        </w:rPr>
      </w:pPr>
    </w:p>
    <w:p w14:paraId="307A58F0" w14:textId="41F40E55" w:rsidR="0001720C" w:rsidRPr="00AC6B57" w:rsidRDefault="006F0266" w:rsidP="003755B3">
      <w:pPr>
        <w:pStyle w:val="ListParagraph"/>
        <w:numPr>
          <w:ilvl w:val="0"/>
          <w:numId w:val="18"/>
        </w:numPr>
        <w:spacing w:line="360" w:lineRule="auto"/>
        <w:rPr>
          <w:rFonts w:asciiTheme="minorBidi" w:hAnsiTheme="minorBidi" w:cstheme="minorBidi"/>
        </w:rPr>
      </w:pPr>
      <w:r w:rsidRPr="008C30C8">
        <w:rPr>
          <w:rFonts w:asciiTheme="minorBidi" w:hAnsiTheme="minorBidi" w:cstheme="minorBidi" w:hint="cs"/>
          <w:rtl/>
        </w:rPr>
        <w:t>נתונה</w:t>
      </w:r>
      <w:r w:rsidR="00F67449" w:rsidRPr="008C30C8">
        <w:rPr>
          <w:rFonts w:asciiTheme="minorBidi" w:hAnsiTheme="minorBidi" w:cstheme="minorBidi" w:hint="cs"/>
          <w:rtl/>
        </w:rPr>
        <w:t xml:space="preserve"> בהמשך </w:t>
      </w:r>
      <w:r w:rsidR="00AD321B">
        <w:rPr>
          <w:rFonts w:asciiTheme="minorBidi" w:hAnsiTheme="minorBidi" w:cstheme="minorBidi" w:hint="cs"/>
          <w:rtl/>
        </w:rPr>
        <w:t xml:space="preserve">באופן </w:t>
      </w:r>
      <w:r w:rsidR="00F72D13">
        <w:rPr>
          <w:rFonts w:asciiTheme="minorBidi" w:hAnsiTheme="minorBidi" w:cstheme="minorBidi" w:hint="cs"/>
          <w:b/>
          <w:bCs/>
          <w:rtl/>
        </w:rPr>
        <w:t>חלקי</w:t>
      </w:r>
      <w:r w:rsidR="003755B3" w:rsidRPr="008C30C8">
        <w:rPr>
          <w:rFonts w:asciiTheme="minorBidi" w:hAnsiTheme="minorBidi" w:cstheme="minorBidi" w:hint="cs"/>
          <w:rtl/>
        </w:rPr>
        <w:t xml:space="preserve"> </w:t>
      </w:r>
      <w:r w:rsidR="00C14AF6">
        <w:rPr>
          <w:rFonts w:asciiTheme="minorBidi" w:hAnsiTheme="minorBidi" w:cstheme="minorBidi" w:hint="cs"/>
          <w:rtl/>
        </w:rPr>
        <w:t>ה</w:t>
      </w:r>
      <w:r w:rsidR="003755B3" w:rsidRPr="008C30C8">
        <w:rPr>
          <w:rFonts w:asciiTheme="minorBidi" w:hAnsiTheme="minorBidi" w:cstheme="minorBidi" w:hint="cs"/>
          <w:rtl/>
        </w:rPr>
        <w:t xml:space="preserve">מחלקה עבור </w:t>
      </w:r>
      <w:r w:rsidR="00F72D13">
        <w:rPr>
          <w:rFonts w:asciiTheme="minorBidi" w:hAnsiTheme="minorBidi" w:cstheme="minorBidi" w:hint="cs"/>
          <w:rtl/>
        </w:rPr>
        <w:t xml:space="preserve">אמן </w:t>
      </w:r>
      <w:r w:rsidR="003755B3" w:rsidRPr="008C30C8">
        <w:rPr>
          <w:rFonts w:asciiTheme="minorBidi" w:hAnsiTheme="minorBidi" w:cstheme="minorBidi" w:hint="cs"/>
          <w:rtl/>
        </w:rPr>
        <w:t xml:space="preserve"> (</w:t>
      </w:r>
      <w:r w:rsidR="00F72D13">
        <w:rPr>
          <w:rFonts w:asciiTheme="minorBidi" w:hAnsiTheme="minorBidi" w:cstheme="minorBidi"/>
        </w:rPr>
        <w:t>Artist</w:t>
      </w:r>
      <w:r w:rsidR="003755B3" w:rsidRPr="008C30C8">
        <w:rPr>
          <w:rFonts w:asciiTheme="minorBidi" w:hAnsiTheme="minorBidi" w:cstheme="minorBidi"/>
          <w:rtl/>
        </w:rPr>
        <w:t>)</w:t>
      </w:r>
      <w:r w:rsidR="0001720C" w:rsidRPr="008C30C8">
        <w:rPr>
          <w:rFonts w:asciiTheme="minorBidi" w:hAnsiTheme="minorBidi" w:cstheme="minorBidi"/>
          <w:rtl/>
        </w:rPr>
        <w:t>:</w:t>
      </w:r>
    </w:p>
    <w:p w14:paraId="27FD1ED1" w14:textId="0698C753" w:rsidR="003755B3" w:rsidRPr="006C400A" w:rsidRDefault="00DF56D5" w:rsidP="0001720C">
      <w:pPr>
        <w:pStyle w:val="ListParagraph"/>
        <w:numPr>
          <w:ilvl w:val="1"/>
          <w:numId w:val="18"/>
        </w:numPr>
        <w:spacing w:line="360" w:lineRule="auto"/>
        <w:ind w:left="996" w:hanging="636"/>
        <w:rPr>
          <w:rFonts w:asciiTheme="minorBidi" w:hAnsiTheme="minorBidi" w:cstheme="minorBidi"/>
        </w:rPr>
      </w:pPr>
      <w:r>
        <w:rPr>
          <w:rFonts w:asciiTheme="minorBidi" w:hAnsiTheme="minorBidi" w:cstheme="minorBidi" w:hint="cs"/>
          <w:rtl/>
        </w:rPr>
        <w:t>תכונות</w:t>
      </w:r>
      <w:r w:rsidR="0001720C">
        <w:rPr>
          <w:rFonts w:asciiTheme="minorBidi" w:hAnsiTheme="minorBidi" w:cstheme="minorBidi" w:hint="cs"/>
          <w:rtl/>
        </w:rPr>
        <w:t xml:space="preserve"> המחלקה</w:t>
      </w:r>
      <w:r>
        <w:rPr>
          <w:rFonts w:asciiTheme="minorBidi" w:hAnsiTheme="minorBidi" w:cstheme="minorBidi" w:hint="cs"/>
          <w:rtl/>
        </w:rPr>
        <w:t xml:space="preserve">: </w:t>
      </w:r>
      <w:r w:rsidR="00F72D13">
        <w:rPr>
          <w:rFonts w:asciiTheme="minorBidi" w:hAnsiTheme="minorBidi" w:cstheme="minorBidi" w:hint="cs"/>
          <w:rtl/>
        </w:rPr>
        <w:t>שם האמן, מערך השירים שכתב</w:t>
      </w:r>
      <w:r w:rsidR="00FA2AAA">
        <w:rPr>
          <w:rFonts w:asciiTheme="minorBidi" w:hAnsiTheme="minorBidi" w:cstheme="minorBidi" w:hint="cs"/>
          <w:rtl/>
        </w:rPr>
        <w:t xml:space="preserve"> ו</w:t>
      </w:r>
      <w:r w:rsidR="00F72D13">
        <w:rPr>
          <w:rFonts w:asciiTheme="minorBidi" w:hAnsiTheme="minorBidi" w:cstheme="minorBidi" w:hint="cs"/>
          <w:rtl/>
        </w:rPr>
        <w:t>מערך השירים שביצע</w:t>
      </w:r>
      <w:r w:rsidR="00C14AF6">
        <w:rPr>
          <w:rFonts w:asciiTheme="minorBidi" w:hAnsiTheme="minorBidi" w:cstheme="minorBidi" w:hint="cs"/>
          <w:rtl/>
        </w:rPr>
        <w:t>.</w:t>
      </w:r>
    </w:p>
    <w:p w14:paraId="3D5CDB26" w14:textId="5FA0DC1A" w:rsidR="00490B22" w:rsidRDefault="0001720C" w:rsidP="0001720C">
      <w:pPr>
        <w:pStyle w:val="ListParagraph"/>
        <w:numPr>
          <w:ilvl w:val="1"/>
          <w:numId w:val="18"/>
        </w:numPr>
        <w:spacing w:line="360" w:lineRule="auto"/>
        <w:ind w:left="996" w:hanging="636"/>
        <w:rPr>
          <w:rFonts w:asciiTheme="minorBidi" w:hAnsiTheme="minorBidi" w:cstheme="minorBidi"/>
        </w:rPr>
      </w:pPr>
      <w:proofErr w:type="spellStart"/>
      <w:r>
        <w:rPr>
          <w:rFonts w:asciiTheme="minorBidi" w:hAnsiTheme="minorBidi" w:cstheme="minorBidi" w:hint="cs"/>
          <w:rtl/>
        </w:rPr>
        <w:t>קונסטרקטור</w:t>
      </w:r>
      <w:proofErr w:type="spellEnd"/>
      <w:r>
        <w:rPr>
          <w:rFonts w:asciiTheme="minorBidi" w:hAnsiTheme="minorBidi" w:cstheme="minorBidi" w:hint="cs"/>
          <w:rtl/>
        </w:rPr>
        <w:t xml:space="preserve"> המקבל את </w:t>
      </w:r>
      <w:r w:rsidR="00F72D13">
        <w:rPr>
          <w:rFonts w:asciiTheme="minorBidi" w:hAnsiTheme="minorBidi" w:cstheme="minorBidi" w:hint="cs"/>
          <w:rtl/>
        </w:rPr>
        <w:t>שם האמן ומאתחל את שני המערכים להיות בגודל 0</w:t>
      </w:r>
      <w:r>
        <w:rPr>
          <w:rFonts w:asciiTheme="minorBidi" w:hAnsiTheme="minorBidi" w:cstheme="minorBidi" w:hint="cs"/>
          <w:rtl/>
        </w:rPr>
        <w:t>.</w:t>
      </w:r>
    </w:p>
    <w:p w14:paraId="38BB13DE" w14:textId="2C9D8DA8" w:rsidR="001242F2" w:rsidRDefault="00F72D13" w:rsidP="0001720C">
      <w:pPr>
        <w:pStyle w:val="ListParagraph"/>
        <w:numPr>
          <w:ilvl w:val="1"/>
          <w:numId w:val="18"/>
        </w:numPr>
        <w:spacing w:line="360" w:lineRule="auto"/>
        <w:ind w:left="996" w:hanging="636"/>
        <w:rPr>
          <w:rFonts w:asciiTheme="minorBidi" w:hAnsiTheme="minorBidi" w:cstheme="minorBidi"/>
        </w:rPr>
      </w:pPr>
      <w:r>
        <w:rPr>
          <w:rFonts w:asciiTheme="minorBidi" w:hAnsiTheme="minorBidi" w:cstheme="minorBidi" w:hint="cs"/>
          <w:rtl/>
        </w:rPr>
        <w:t xml:space="preserve">מתודת </w:t>
      </w:r>
      <w:proofErr w:type="spellStart"/>
      <w:r>
        <w:rPr>
          <w:rFonts w:asciiTheme="minorBidi" w:hAnsiTheme="minorBidi" w:cstheme="minorBidi"/>
        </w:rPr>
        <w:t>getName</w:t>
      </w:r>
      <w:proofErr w:type="spellEnd"/>
      <w:r>
        <w:rPr>
          <w:rFonts w:asciiTheme="minorBidi" w:hAnsiTheme="minorBidi" w:cstheme="minorBidi" w:hint="cs"/>
          <w:rtl/>
        </w:rPr>
        <w:t xml:space="preserve"> המחזירה את שם האמן</w:t>
      </w:r>
      <w:r w:rsidR="001242F2">
        <w:rPr>
          <w:rFonts w:asciiTheme="minorBidi" w:hAnsiTheme="minorBidi" w:cstheme="minorBidi" w:hint="cs"/>
          <w:rtl/>
        </w:rPr>
        <w:t>.</w:t>
      </w:r>
    </w:p>
    <w:p w14:paraId="66E24717" w14:textId="581AA656" w:rsidR="00F72D13" w:rsidRPr="00F72D13" w:rsidRDefault="00F72D13" w:rsidP="00F72D13">
      <w:pPr>
        <w:pStyle w:val="ListParagraph"/>
        <w:numPr>
          <w:ilvl w:val="1"/>
          <w:numId w:val="18"/>
        </w:numPr>
        <w:spacing w:line="360" w:lineRule="auto"/>
        <w:ind w:left="996" w:hanging="636"/>
        <w:rPr>
          <w:rFonts w:asciiTheme="minorBidi" w:hAnsiTheme="minorBidi" w:cstheme="minorBidi"/>
        </w:rPr>
      </w:pPr>
      <w:r>
        <w:rPr>
          <w:rFonts w:asciiTheme="minorBidi" w:hAnsiTheme="minorBidi" w:cstheme="minorBidi" w:hint="cs"/>
          <w:rtl/>
        </w:rPr>
        <w:t xml:space="preserve">נתונה מעטפת המתודה </w:t>
      </w:r>
      <w:r>
        <w:rPr>
          <w:rFonts w:ascii="Consolas" w:eastAsiaTheme="minorHAnsi" w:hAnsi="Consolas" w:cs="Consolas"/>
          <w:color w:val="000000"/>
          <w:sz w:val="20"/>
          <w:szCs w:val="20"/>
        </w:rPr>
        <w:t>hasWroteSong</w:t>
      </w:r>
      <w:r>
        <w:rPr>
          <w:rFonts w:ascii="Consolas" w:eastAsiaTheme="minorHAnsi" w:hAnsi="Consolas" w:cs="Consolas" w:hint="cs"/>
          <w:color w:val="000000"/>
          <w:sz w:val="20"/>
          <w:szCs w:val="20"/>
          <w:rtl/>
        </w:rPr>
        <w:t xml:space="preserve"> </w:t>
      </w:r>
      <w:r w:rsidRPr="00F72D13">
        <w:rPr>
          <w:rFonts w:asciiTheme="minorBidi" w:hAnsiTheme="minorBidi" w:cstheme="minorBidi" w:hint="cs"/>
          <w:rtl/>
        </w:rPr>
        <w:t xml:space="preserve">המקבלת שיר ומחזירה </w:t>
      </w:r>
      <w:r w:rsidRPr="00F72D13">
        <w:rPr>
          <w:rFonts w:asciiTheme="minorBidi" w:hAnsiTheme="minorBidi" w:cstheme="minorBidi"/>
        </w:rPr>
        <w:t>true</w:t>
      </w:r>
      <w:r w:rsidRPr="00F72D13">
        <w:rPr>
          <w:rFonts w:asciiTheme="minorBidi" w:hAnsiTheme="minorBidi" w:cstheme="minorBidi" w:hint="cs"/>
          <w:rtl/>
        </w:rPr>
        <w:t xml:space="preserve"> האם האמן ביצע שיר זה, אחרת תחזיר </w:t>
      </w:r>
      <w:r w:rsidRPr="00F72D13">
        <w:rPr>
          <w:rFonts w:asciiTheme="minorBidi" w:hAnsiTheme="minorBidi" w:cstheme="minorBidi"/>
        </w:rPr>
        <w:t>false</w:t>
      </w:r>
      <w:r w:rsidRPr="00F72D13">
        <w:rPr>
          <w:rFonts w:asciiTheme="minorBidi" w:hAnsiTheme="minorBidi" w:cstheme="minorBidi" w:hint="cs"/>
          <w:rtl/>
        </w:rPr>
        <w:t>.</w:t>
      </w:r>
      <w:r>
        <w:rPr>
          <w:rFonts w:asciiTheme="minorBidi" w:hAnsiTheme="minorBidi" w:cstheme="minorBidi"/>
        </w:rPr>
        <w:t xml:space="preserve"> </w:t>
      </w:r>
      <w:r>
        <w:rPr>
          <w:rFonts w:asciiTheme="minorBidi" w:hAnsiTheme="minorBidi" w:cstheme="minorBidi" w:hint="cs"/>
          <w:rtl/>
        </w:rPr>
        <w:t xml:space="preserve"> ניתן להניח כי המימוש של המתודה תקין ועובד, וניתן להשתמש בו</w:t>
      </w:r>
      <w:r w:rsidR="00B95381">
        <w:rPr>
          <w:rFonts w:asciiTheme="minorBidi" w:hAnsiTheme="minorBidi" w:cstheme="minorBidi" w:hint="cs"/>
          <w:rtl/>
        </w:rPr>
        <w:t xml:space="preserve"> (</w:t>
      </w:r>
      <w:r w:rsidR="00B95381">
        <w:rPr>
          <w:rFonts w:asciiTheme="minorBidi" w:hAnsiTheme="minorBidi" w:cstheme="minorBidi" w:hint="cs"/>
          <w:b/>
          <w:bCs/>
          <w:u w:val="single"/>
          <w:rtl/>
        </w:rPr>
        <w:t>לא נדרש לממש מתודה זו!</w:t>
      </w:r>
      <w:r w:rsidR="00B95381">
        <w:rPr>
          <w:rFonts w:asciiTheme="minorBidi" w:hAnsiTheme="minorBidi" w:cstheme="minorBidi" w:hint="cs"/>
          <w:rtl/>
        </w:rPr>
        <w:t>)</w:t>
      </w:r>
      <w:r>
        <w:rPr>
          <w:rFonts w:asciiTheme="minorBidi" w:hAnsiTheme="minorBidi" w:cstheme="minorBidi" w:hint="cs"/>
          <w:rtl/>
        </w:rPr>
        <w:t>.</w:t>
      </w:r>
    </w:p>
    <w:p w14:paraId="536523CF" w14:textId="1EB43B0B" w:rsidR="00F72D13" w:rsidRDefault="00F72D13" w:rsidP="00F72D13">
      <w:pPr>
        <w:pStyle w:val="ListParagraph"/>
        <w:numPr>
          <w:ilvl w:val="1"/>
          <w:numId w:val="18"/>
        </w:numPr>
        <w:spacing w:line="360" w:lineRule="auto"/>
        <w:ind w:left="996" w:hanging="636"/>
        <w:rPr>
          <w:rFonts w:asciiTheme="minorBidi" w:hAnsiTheme="minorBidi" w:cstheme="minorBidi"/>
        </w:rPr>
      </w:pPr>
      <w:r>
        <w:rPr>
          <w:rFonts w:asciiTheme="minorBidi" w:hAnsiTheme="minorBidi" w:cstheme="minorBidi" w:hint="cs"/>
          <w:rtl/>
        </w:rPr>
        <w:t xml:space="preserve">נתונה מעטפת המתודה </w:t>
      </w:r>
      <w:r w:rsidRPr="00F72D13">
        <w:rPr>
          <w:rFonts w:ascii="Consolas" w:eastAsiaTheme="minorHAnsi" w:hAnsi="Consolas" w:cs="Consolas"/>
          <w:color w:val="000000"/>
          <w:sz w:val="20"/>
          <w:szCs w:val="20"/>
        </w:rPr>
        <w:t>addWrittenSong</w:t>
      </w:r>
      <w:r w:rsidRPr="00F72D13">
        <w:rPr>
          <w:rFonts w:asciiTheme="minorBidi" w:hAnsiTheme="minorBidi" w:cstheme="minorBidi" w:hint="cs"/>
          <w:rtl/>
        </w:rPr>
        <w:t xml:space="preserve"> המקבלת שיר </w:t>
      </w:r>
      <w:r>
        <w:rPr>
          <w:rFonts w:asciiTheme="minorBidi" w:hAnsiTheme="minorBidi" w:cstheme="minorBidi" w:hint="cs"/>
          <w:rtl/>
        </w:rPr>
        <w:t xml:space="preserve">ומנסה </w:t>
      </w:r>
      <w:r w:rsidR="00E57857">
        <w:rPr>
          <w:rFonts w:asciiTheme="minorBidi" w:hAnsiTheme="minorBidi" w:cstheme="minorBidi" w:hint="cs"/>
          <w:rtl/>
        </w:rPr>
        <w:t xml:space="preserve">להוסיף </w:t>
      </w:r>
      <w:r>
        <w:rPr>
          <w:rFonts w:asciiTheme="minorBidi" w:hAnsiTheme="minorBidi" w:cstheme="minorBidi" w:hint="cs"/>
          <w:rtl/>
        </w:rPr>
        <w:t>הפניה שלו למערך השירים שהאמן כתב, ומחזיר</w:t>
      </w:r>
      <w:r w:rsidRPr="00F72D13">
        <w:rPr>
          <w:rFonts w:asciiTheme="minorBidi" w:hAnsiTheme="minorBidi" w:cstheme="minorBidi" w:hint="cs"/>
          <w:rtl/>
        </w:rPr>
        <w:t xml:space="preserve">ה </w:t>
      </w:r>
      <w:r w:rsidRPr="00F72D13">
        <w:rPr>
          <w:rFonts w:asciiTheme="minorBidi" w:hAnsiTheme="minorBidi" w:cstheme="minorBidi"/>
        </w:rPr>
        <w:t>true</w:t>
      </w:r>
      <w:r w:rsidRPr="00F72D13">
        <w:rPr>
          <w:rFonts w:asciiTheme="minorBidi" w:hAnsiTheme="minorBidi" w:cstheme="minorBidi" w:hint="cs"/>
          <w:rtl/>
        </w:rPr>
        <w:t xml:space="preserve"> </w:t>
      </w:r>
      <w:r>
        <w:rPr>
          <w:rFonts w:asciiTheme="minorBidi" w:hAnsiTheme="minorBidi" w:cstheme="minorBidi" w:hint="cs"/>
          <w:rtl/>
        </w:rPr>
        <w:t>אם השיר הוסף למערך</w:t>
      </w:r>
      <w:r w:rsidRPr="00F72D13">
        <w:rPr>
          <w:rFonts w:asciiTheme="minorBidi" w:hAnsiTheme="minorBidi" w:cstheme="minorBidi" w:hint="cs"/>
          <w:rtl/>
        </w:rPr>
        <w:t xml:space="preserve">, אחרת תחזיר </w:t>
      </w:r>
      <w:r w:rsidRPr="00F72D13">
        <w:rPr>
          <w:rFonts w:asciiTheme="minorBidi" w:hAnsiTheme="minorBidi" w:cstheme="minorBidi"/>
        </w:rPr>
        <w:t>false</w:t>
      </w:r>
      <w:r w:rsidRPr="00F72D13">
        <w:rPr>
          <w:rFonts w:asciiTheme="minorBidi" w:hAnsiTheme="minorBidi" w:cstheme="minorBidi" w:hint="cs"/>
          <w:rtl/>
        </w:rPr>
        <w:t>.</w:t>
      </w:r>
      <w:r>
        <w:rPr>
          <w:rFonts w:asciiTheme="minorBidi" w:hAnsiTheme="minorBidi" w:cstheme="minorBidi"/>
        </w:rPr>
        <w:t xml:space="preserve"> </w:t>
      </w:r>
      <w:r>
        <w:rPr>
          <w:rFonts w:asciiTheme="minorBidi" w:hAnsiTheme="minorBidi" w:cstheme="minorBidi" w:hint="cs"/>
          <w:rtl/>
        </w:rPr>
        <w:t xml:space="preserve"> ניתן להוסיף שיר למערך רק אם לא קיים במערך השירים שנכתבו ע"י האמן שיר אחר עם שם זהה. במידה ומערך השירים מלא, המתודה מגדילה את גודלו פי 2. ניתן להניח כי המימוש של המתודה תקין ועובד, וניתן להשתמש בו</w:t>
      </w:r>
      <w:r w:rsidR="00B95381">
        <w:rPr>
          <w:rFonts w:asciiTheme="minorBidi" w:hAnsiTheme="minorBidi" w:cstheme="minorBidi" w:hint="cs"/>
          <w:rtl/>
        </w:rPr>
        <w:t xml:space="preserve"> (</w:t>
      </w:r>
      <w:r w:rsidR="00B95381">
        <w:rPr>
          <w:rFonts w:asciiTheme="minorBidi" w:hAnsiTheme="minorBidi" w:cstheme="minorBidi" w:hint="cs"/>
          <w:b/>
          <w:bCs/>
          <w:u w:val="single"/>
          <w:rtl/>
        </w:rPr>
        <w:t>לא נדרש לממש מתודה זו!</w:t>
      </w:r>
      <w:r w:rsidR="00B95381">
        <w:rPr>
          <w:rFonts w:asciiTheme="minorBidi" w:hAnsiTheme="minorBidi" w:cstheme="minorBidi" w:hint="cs"/>
          <w:rtl/>
        </w:rPr>
        <w:t>).</w:t>
      </w:r>
    </w:p>
    <w:p w14:paraId="4B0D7037" w14:textId="0349E240" w:rsidR="00F72D13" w:rsidRDefault="00F72D13" w:rsidP="0001720C">
      <w:pPr>
        <w:pStyle w:val="ListParagraph"/>
        <w:numPr>
          <w:ilvl w:val="1"/>
          <w:numId w:val="18"/>
        </w:numPr>
        <w:spacing w:line="360" w:lineRule="auto"/>
        <w:ind w:left="996" w:hanging="636"/>
        <w:rPr>
          <w:rFonts w:asciiTheme="minorBidi" w:hAnsiTheme="minorBidi" w:cstheme="minorBidi"/>
        </w:rPr>
      </w:pPr>
      <w:r w:rsidRPr="00F72D13">
        <w:rPr>
          <w:rFonts w:asciiTheme="minorBidi" w:hAnsiTheme="minorBidi" w:cstheme="minorBidi" w:hint="cs"/>
          <w:b/>
          <w:bCs/>
          <w:rtl/>
        </w:rPr>
        <w:t>(</w:t>
      </w:r>
      <w:r w:rsidR="00E8441A">
        <w:rPr>
          <w:rFonts w:asciiTheme="minorBidi" w:hAnsiTheme="minorBidi" w:cstheme="minorBidi" w:hint="cs"/>
          <w:b/>
          <w:bCs/>
          <w:rtl/>
        </w:rPr>
        <w:t>4</w:t>
      </w:r>
      <w:r w:rsidRPr="00F72D13">
        <w:rPr>
          <w:rFonts w:asciiTheme="minorBidi" w:hAnsiTheme="minorBidi" w:cstheme="minorBidi" w:hint="cs"/>
          <w:b/>
          <w:bCs/>
          <w:rtl/>
        </w:rPr>
        <w:t xml:space="preserve"> נק') הוסיפו</w:t>
      </w:r>
      <w:r>
        <w:rPr>
          <w:rFonts w:asciiTheme="minorBidi" w:hAnsiTheme="minorBidi" w:cstheme="minorBidi" w:hint="cs"/>
          <w:rtl/>
        </w:rPr>
        <w:t xml:space="preserve"> את המתודה </w:t>
      </w:r>
      <w:proofErr w:type="spellStart"/>
      <w:r w:rsidRPr="00F72D13">
        <w:rPr>
          <w:rFonts w:ascii="Consolas" w:eastAsiaTheme="minorHAnsi" w:hAnsi="Consolas" w:cs="Consolas"/>
          <w:color w:val="000000"/>
          <w:sz w:val="20"/>
          <w:szCs w:val="20"/>
        </w:rPr>
        <w:t>hasPerformedSong</w:t>
      </w:r>
      <w:proofErr w:type="spellEnd"/>
      <w:r w:rsidRPr="00F72D13">
        <w:rPr>
          <w:rFonts w:ascii="Consolas" w:eastAsiaTheme="minorHAnsi" w:hAnsi="Consolas" w:cstheme="minorBidi" w:hint="cs"/>
          <w:color w:val="000000"/>
          <w:sz w:val="20"/>
          <w:szCs w:val="20"/>
          <w:rtl/>
        </w:rPr>
        <w:t xml:space="preserve"> </w:t>
      </w:r>
      <w:r w:rsidRPr="00F72D13">
        <w:rPr>
          <w:rFonts w:asciiTheme="minorBidi" w:hAnsiTheme="minorBidi" w:cstheme="minorBidi" w:hint="cs"/>
          <w:rtl/>
        </w:rPr>
        <w:t>המקבלת</w:t>
      </w:r>
      <w:r>
        <w:rPr>
          <w:rFonts w:asciiTheme="minorBidi" w:hAnsiTheme="minorBidi" w:cstheme="minorBidi" w:hint="cs"/>
          <w:rtl/>
        </w:rPr>
        <w:t xml:space="preserve"> </w:t>
      </w:r>
      <w:r w:rsidRPr="00F72D13">
        <w:rPr>
          <w:rFonts w:asciiTheme="minorBidi" w:hAnsiTheme="minorBidi" w:cstheme="minorBidi" w:hint="cs"/>
          <w:rtl/>
        </w:rPr>
        <w:t xml:space="preserve">שיר ומחזירה </w:t>
      </w:r>
      <w:r w:rsidRPr="00F72D13">
        <w:rPr>
          <w:rFonts w:asciiTheme="minorBidi" w:hAnsiTheme="minorBidi" w:cstheme="minorBidi"/>
        </w:rPr>
        <w:t>true</w:t>
      </w:r>
      <w:r w:rsidRPr="00F72D13">
        <w:rPr>
          <w:rFonts w:asciiTheme="minorBidi" w:hAnsiTheme="minorBidi" w:cstheme="minorBidi" w:hint="cs"/>
          <w:rtl/>
        </w:rPr>
        <w:t xml:space="preserve"> אם האמן ביצע שיר </w:t>
      </w:r>
      <w:r>
        <w:rPr>
          <w:rFonts w:asciiTheme="minorBidi" w:hAnsiTheme="minorBidi" w:cstheme="minorBidi" w:hint="cs"/>
          <w:rtl/>
        </w:rPr>
        <w:t xml:space="preserve">עם שם </w:t>
      </w:r>
      <w:r w:rsidRPr="00F72D13">
        <w:rPr>
          <w:rFonts w:asciiTheme="minorBidi" w:hAnsiTheme="minorBidi" w:cstheme="minorBidi" w:hint="cs"/>
          <w:rtl/>
        </w:rPr>
        <w:t xml:space="preserve">זה, אחרת תחזיר </w:t>
      </w:r>
      <w:r w:rsidRPr="00F72D13">
        <w:rPr>
          <w:rFonts w:asciiTheme="minorBidi" w:hAnsiTheme="minorBidi" w:cstheme="minorBidi"/>
        </w:rPr>
        <w:t>false</w:t>
      </w:r>
      <w:r w:rsidRPr="00F72D13">
        <w:rPr>
          <w:rFonts w:asciiTheme="minorBidi" w:hAnsiTheme="minorBidi" w:cstheme="minorBidi" w:hint="cs"/>
          <w:rtl/>
        </w:rPr>
        <w:t>.</w:t>
      </w:r>
    </w:p>
    <w:p w14:paraId="6C5A3615" w14:textId="01A99346" w:rsidR="00F72D13" w:rsidRDefault="00F72D13" w:rsidP="00F72D13">
      <w:pPr>
        <w:pStyle w:val="ListParagraph"/>
        <w:numPr>
          <w:ilvl w:val="1"/>
          <w:numId w:val="18"/>
        </w:numPr>
        <w:spacing w:line="360" w:lineRule="auto"/>
        <w:ind w:left="996" w:hanging="636"/>
        <w:rPr>
          <w:rFonts w:asciiTheme="minorBidi" w:hAnsiTheme="minorBidi" w:cstheme="minorBidi"/>
        </w:rPr>
      </w:pPr>
      <w:r w:rsidRPr="00632DB9">
        <w:rPr>
          <w:rFonts w:asciiTheme="minorBidi" w:hAnsiTheme="minorBidi" w:cstheme="minorBidi" w:hint="cs"/>
          <w:b/>
          <w:bCs/>
          <w:rtl/>
        </w:rPr>
        <w:t>(</w:t>
      </w:r>
      <w:r w:rsidR="00E8441A">
        <w:rPr>
          <w:rFonts w:asciiTheme="minorBidi" w:hAnsiTheme="minorBidi" w:cstheme="minorBidi" w:hint="cs"/>
          <w:b/>
          <w:bCs/>
          <w:rtl/>
        </w:rPr>
        <w:t>6</w:t>
      </w:r>
      <w:r w:rsidRPr="00632DB9">
        <w:rPr>
          <w:rFonts w:asciiTheme="minorBidi" w:hAnsiTheme="minorBidi" w:cstheme="minorBidi" w:hint="cs"/>
          <w:b/>
          <w:bCs/>
          <w:rtl/>
        </w:rPr>
        <w:t xml:space="preserve"> נק') הוסיפו</w:t>
      </w:r>
      <w:r>
        <w:rPr>
          <w:rFonts w:asciiTheme="minorBidi" w:hAnsiTheme="minorBidi" w:cstheme="minorBidi" w:hint="cs"/>
          <w:rtl/>
        </w:rPr>
        <w:t xml:space="preserve"> את המתודה </w:t>
      </w:r>
      <w:r w:rsidRPr="00F72D13">
        <w:rPr>
          <w:rFonts w:ascii="Consolas" w:eastAsiaTheme="minorHAnsi" w:hAnsi="Consolas" w:cs="Consolas"/>
          <w:color w:val="000000"/>
          <w:sz w:val="20"/>
          <w:szCs w:val="20"/>
        </w:rPr>
        <w:t>add</w:t>
      </w:r>
      <w:r>
        <w:rPr>
          <w:rFonts w:ascii="Consolas" w:eastAsiaTheme="minorHAnsi" w:hAnsi="Consolas" w:cs="Consolas"/>
          <w:color w:val="000000"/>
          <w:sz w:val="20"/>
          <w:szCs w:val="20"/>
        </w:rPr>
        <w:t>Performed</w:t>
      </w:r>
      <w:r w:rsidRPr="00F72D13">
        <w:rPr>
          <w:rFonts w:ascii="Consolas" w:eastAsiaTheme="minorHAnsi" w:hAnsi="Consolas" w:cs="Consolas"/>
          <w:color w:val="000000"/>
          <w:sz w:val="20"/>
          <w:szCs w:val="20"/>
        </w:rPr>
        <w:t>Song</w:t>
      </w:r>
      <w:r w:rsidRPr="00F72D13">
        <w:rPr>
          <w:rFonts w:asciiTheme="minorBidi" w:hAnsiTheme="minorBidi" w:cstheme="minorBidi" w:hint="cs"/>
          <w:rtl/>
        </w:rPr>
        <w:t xml:space="preserve"> המקבלת שיר </w:t>
      </w:r>
      <w:r>
        <w:rPr>
          <w:rFonts w:asciiTheme="minorBidi" w:hAnsiTheme="minorBidi" w:cstheme="minorBidi" w:hint="cs"/>
          <w:rtl/>
        </w:rPr>
        <w:t xml:space="preserve">ומנסה </w:t>
      </w:r>
      <w:r w:rsidR="00E57857">
        <w:rPr>
          <w:rFonts w:asciiTheme="minorBidi" w:hAnsiTheme="minorBidi" w:cstheme="minorBidi" w:hint="cs"/>
          <w:rtl/>
        </w:rPr>
        <w:t xml:space="preserve">להוסיף </w:t>
      </w:r>
      <w:r>
        <w:rPr>
          <w:rFonts w:asciiTheme="minorBidi" w:hAnsiTheme="minorBidi" w:cstheme="minorBidi" w:hint="cs"/>
          <w:rtl/>
        </w:rPr>
        <w:t>הפניה שלו לאוסף השירים שהאמן ביצע. המתודה מחזיר</w:t>
      </w:r>
      <w:r w:rsidRPr="00F72D13">
        <w:rPr>
          <w:rFonts w:asciiTheme="minorBidi" w:hAnsiTheme="minorBidi" w:cstheme="minorBidi" w:hint="cs"/>
          <w:rtl/>
        </w:rPr>
        <w:t xml:space="preserve">ה </w:t>
      </w:r>
      <w:r w:rsidRPr="00F72D13">
        <w:rPr>
          <w:rFonts w:asciiTheme="minorBidi" w:hAnsiTheme="minorBidi" w:cstheme="minorBidi"/>
        </w:rPr>
        <w:t>true</w:t>
      </w:r>
      <w:r w:rsidRPr="00F72D13">
        <w:rPr>
          <w:rFonts w:asciiTheme="minorBidi" w:hAnsiTheme="minorBidi" w:cstheme="minorBidi" w:hint="cs"/>
          <w:rtl/>
        </w:rPr>
        <w:t xml:space="preserve"> </w:t>
      </w:r>
      <w:r>
        <w:rPr>
          <w:rFonts w:asciiTheme="minorBidi" w:hAnsiTheme="minorBidi" w:cstheme="minorBidi" w:hint="cs"/>
          <w:rtl/>
        </w:rPr>
        <w:t xml:space="preserve">אם השיר הוסף </w:t>
      </w:r>
      <w:r w:rsidR="00632DB9">
        <w:rPr>
          <w:rFonts w:asciiTheme="minorBidi" w:hAnsiTheme="minorBidi" w:cstheme="minorBidi" w:hint="cs"/>
          <w:rtl/>
        </w:rPr>
        <w:t>למערך</w:t>
      </w:r>
      <w:r w:rsidRPr="00F72D13">
        <w:rPr>
          <w:rFonts w:asciiTheme="minorBidi" w:hAnsiTheme="minorBidi" w:cstheme="minorBidi" w:hint="cs"/>
          <w:rtl/>
        </w:rPr>
        <w:t xml:space="preserve">, אחרת תחזיר </w:t>
      </w:r>
      <w:r w:rsidRPr="00F72D13">
        <w:rPr>
          <w:rFonts w:asciiTheme="minorBidi" w:hAnsiTheme="minorBidi" w:cstheme="minorBidi"/>
        </w:rPr>
        <w:t>false</w:t>
      </w:r>
      <w:r w:rsidRPr="00F72D13">
        <w:rPr>
          <w:rFonts w:asciiTheme="minorBidi" w:hAnsiTheme="minorBidi" w:cstheme="minorBidi" w:hint="cs"/>
          <w:rtl/>
        </w:rPr>
        <w:t>.</w:t>
      </w:r>
      <w:r>
        <w:rPr>
          <w:rFonts w:asciiTheme="minorBidi" w:hAnsiTheme="minorBidi" w:cstheme="minorBidi"/>
        </w:rPr>
        <w:t xml:space="preserve"> </w:t>
      </w:r>
      <w:r>
        <w:rPr>
          <w:rFonts w:asciiTheme="minorBidi" w:hAnsiTheme="minorBidi" w:cstheme="minorBidi" w:hint="cs"/>
          <w:rtl/>
        </w:rPr>
        <w:t xml:space="preserve"> ניתן להוסיף שיר </w:t>
      </w:r>
      <w:r w:rsidR="00632DB9">
        <w:rPr>
          <w:rFonts w:asciiTheme="minorBidi" w:hAnsiTheme="minorBidi" w:cstheme="minorBidi" w:hint="cs"/>
          <w:rtl/>
        </w:rPr>
        <w:t>למערך השירים שבוצעו ע"י האמן</w:t>
      </w:r>
      <w:r>
        <w:rPr>
          <w:rFonts w:asciiTheme="minorBidi" w:hAnsiTheme="minorBidi" w:cstheme="minorBidi" w:hint="cs"/>
          <w:rtl/>
        </w:rPr>
        <w:t xml:space="preserve"> רק אם לא קיים </w:t>
      </w:r>
      <w:r w:rsidR="00632DB9">
        <w:rPr>
          <w:rFonts w:asciiTheme="minorBidi" w:hAnsiTheme="minorBidi" w:cstheme="minorBidi" w:hint="cs"/>
          <w:rtl/>
        </w:rPr>
        <w:t>במערך השירים שביצע</w:t>
      </w:r>
      <w:r>
        <w:rPr>
          <w:rFonts w:asciiTheme="minorBidi" w:hAnsiTheme="minorBidi" w:cstheme="minorBidi" w:hint="cs"/>
          <w:rtl/>
        </w:rPr>
        <w:t xml:space="preserve"> שיר אחר עם שם זהה. במידה ומערך השירים מלא, המתודה מגדילה את גודלו </w:t>
      </w:r>
      <w:r w:rsidR="00632DB9">
        <w:rPr>
          <w:rFonts w:asciiTheme="minorBidi" w:hAnsiTheme="minorBidi" w:cstheme="minorBidi" w:hint="cs"/>
          <w:rtl/>
        </w:rPr>
        <w:t>ב- 1</w:t>
      </w:r>
      <w:r>
        <w:rPr>
          <w:rFonts w:asciiTheme="minorBidi" w:hAnsiTheme="minorBidi" w:cstheme="minorBidi" w:hint="cs"/>
          <w:rtl/>
        </w:rPr>
        <w:t>.</w:t>
      </w:r>
      <w:r w:rsidR="00632DB9">
        <w:rPr>
          <w:rFonts w:asciiTheme="minorBidi" w:hAnsiTheme="minorBidi" w:cstheme="minorBidi" w:hint="cs"/>
          <w:rtl/>
        </w:rPr>
        <w:t xml:space="preserve"> כמו כן, יש לדאוג לעדכן עבור השיר שאמן זה הוא האחרון שביצע שיר זה</w:t>
      </w:r>
      <w:r w:rsidR="00624894">
        <w:rPr>
          <w:rFonts w:asciiTheme="minorBidi" w:hAnsiTheme="minorBidi" w:cstheme="minorBidi" w:hint="cs"/>
          <w:rtl/>
        </w:rPr>
        <w:t xml:space="preserve"> (ראו התייחסות בהמשך במחלקה </w:t>
      </w:r>
      <w:r w:rsidR="00624894">
        <w:rPr>
          <w:rFonts w:asciiTheme="minorBidi" w:hAnsiTheme="minorBidi" w:cstheme="minorBidi"/>
        </w:rPr>
        <w:t>Song</w:t>
      </w:r>
      <w:r w:rsidR="00624894">
        <w:rPr>
          <w:rFonts w:asciiTheme="minorBidi" w:hAnsiTheme="minorBidi" w:cstheme="minorBidi" w:hint="cs"/>
          <w:rtl/>
        </w:rPr>
        <w:t>)</w:t>
      </w:r>
      <w:r w:rsidR="00632DB9">
        <w:rPr>
          <w:rFonts w:asciiTheme="minorBidi" w:hAnsiTheme="minorBidi" w:cstheme="minorBidi" w:hint="cs"/>
          <w:rtl/>
        </w:rPr>
        <w:t>.</w:t>
      </w:r>
      <w:r w:rsidR="00FA2AAA">
        <w:rPr>
          <w:rFonts w:asciiTheme="minorBidi" w:hAnsiTheme="minorBidi" w:cstheme="minorBidi" w:hint="cs"/>
          <w:rtl/>
        </w:rPr>
        <w:t xml:space="preserve"> לצורך מימוש סעיף זה ניתן להשתמש במתודות מהמחלקה </w:t>
      </w:r>
      <w:r w:rsidR="00FA2AAA">
        <w:rPr>
          <w:rFonts w:asciiTheme="minorBidi" w:hAnsiTheme="minorBidi" w:cstheme="minorBidi"/>
        </w:rPr>
        <w:t>Arrays</w:t>
      </w:r>
      <w:r w:rsidR="00FA2AAA">
        <w:rPr>
          <w:rFonts w:asciiTheme="minorBidi" w:hAnsiTheme="minorBidi" w:cstheme="minorBidi" w:hint="cs"/>
          <w:rtl/>
        </w:rPr>
        <w:t>.</w:t>
      </w:r>
    </w:p>
    <w:p w14:paraId="40442145" w14:textId="219C14EF" w:rsidR="0066317A" w:rsidRDefault="00632DB9" w:rsidP="0001720C">
      <w:pPr>
        <w:pStyle w:val="ListParagraph"/>
        <w:numPr>
          <w:ilvl w:val="1"/>
          <w:numId w:val="18"/>
        </w:numPr>
        <w:spacing w:line="360" w:lineRule="auto"/>
        <w:ind w:left="996" w:hanging="636"/>
        <w:rPr>
          <w:rFonts w:asciiTheme="minorBidi" w:hAnsiTheme="minorBidi" w:cstheme="minorBidi"/>
        </w:rPr>
      </w:pPr>
      <w:r w:rsidRPr="00632DB9">
        <w:rPr>
          <w:rFonts w:asciiTheme="minorBidi" w:hAnsiTheme="minorBidi" w:cstheme="minorBidi" w:hint="cs"/>
          <w:b/>
          <w:bCs/>
          <w:rtl/>
        </w:rPr>
        <w:t>(</w:t>
      </w:r>
      <w:r w:rsidR="00630AD6">
        <w:rPr>
          <w:rFonts w:asciiTheme="minorBidi" w:hAnsiTheme="minorBidi" w:cstheme="minorBidi" w:hint="cs"/>
          <w:b/>
          <w:bCs/>
          <w:rtl/>
        </w:rPr>
        <w:t>5</w:t>
      </w:r>
      <w:r w:rsidRPr="00632DB9">
        <w:rPr>
          <w:rFonts w:asciiTheme="minorBidi" w:hAnsiTheme="minorBidi" w:cstheme="minorBidi" w:hint="cs"/>
          <w:b/>
          <w:bCs/>
          <w:rtl/>
        </w:rPr>
        <w:t xml:space="preserve"> נק') הוסיפו</w:t>
      </w:r>
      <w:r>
        <w:rPr>
          <w:rFonts w:asciiTheme="minorBidi" w:hAnsiTheme="minorBidi" w:cstheme="minorBidi" w:hint="cs"/>
          <w:rtl/>
        </w:rPr>
        <w:t xml:space="preserve"> את ה</w:t>
      </w:r>
      <w:r w:rsidR="00490B22">
        <w:rPr>
          <w:rFonts w:asciiTheme="minorBidi" w:hAnsiTheme="minorBidi" w:cstheme="minorBidi" w:hint="cs"/>
          <w:rtl/>
        </w:rPr>
        <w:t xml:space="preserve">מתודה </w:t>
      </w:r>
      <w:proofErr w:type="spellStart"/>
      <w:r w:rsidR="00490B22">
        <w:rPr>
          <w:rFonts w:asciiTheme="minorBidi" w:hAnsiTheme="minorBidi" w:cstheme="minorBidi"/>
        </w:rPr>
        <w:t>toString</w:t>
      </w:r>
      <w:proofErr w:type="spellEnd"/>
      <w:r w:rsidR="00490B22">
        <w:rPr>
          <w:rFonts w:asciiTheme="minorBidi" w:hAnsiTheme="minorBidi" w:cstheme="minorBidi" w:hint="cs"/>
          <w:rtl/>
        </w:rPr>
        <w:t xml:space="preserve"> המחזירה מחרוזת עם נתוני </w:t>
      </w:r>
      <w:r>
        <w:rPr>
          <w:rFonts w:asciiTheme="minorBidi" w:hAnsiTheme="minorBidi" w:cstheme="minorBidi" w:hint="cs"/>
          <w:rtl/>
        </w:rPr>
        <w:t>האמן</w:t>
      </w:r>
      <w:r w:rsidR="00490B22">
        <w:rPr>
          <w:rFonts w:asciiTheme="minorBidi" w:hAnsiTheme="minorBidi" w:cstheme="minorBidi" w:hint="cs"/>
          <w:rtl/>
        </w:rPr>
        <w:t xml:space="preserve"> </w:t>
      </w:r>
      <w:r w:rsidR="00724243" w:rsidRPr="00AC6B57">
        <w:rPr>
          <w:rFonts w:asciiTheme="minorBidi" w:hAnsiTheme="minorBidi" w:cstheme="minorBidi" w:hint="eastAsia"/>
          <w:rtl/>
        </w:rPr>
        <w:t>כפי</w:t>
      </w:r>
      <w:r w:rsidR="00724243" w:rsidRPr="00AC6B57">
        <w:rPr>
          <w:rFonts w:asciiTheme="minorBidi" w:hAnsiTheme="minorBidi" w:cstheme="minorBidi"/>
          <w:rtl/>
        </w:rPr>
        <w:t xml:space="preserve"> </w:t>
      </w:r>
      <w:r w:rsidR="00724243" w:rsidRPr="00AC6B57">
        <w:rPr>
          <w:rFonts w:asciiTheme="minorBidi" w:hAnsiTheme="minorBidi" w:cstheme="minorBidi" w:hint="eastAsia"/>
          <w:rtl/>
        </w:rPr>
        <w:t>שמופיע</w:t>
      </w:r>
      <w:r w:rsidR="00724243" w:rsidRPr="00AC6B57">
        <w:rPr>
          <w:rFonts w:asciiTheme="minorBidi" w:hAnsiTheme="minorBidi" w:cstheme="minorBidi"/>
          <w:rtl/>
        </w:rPr>
        <w:t xml:space="preserve"> </w:t>
      </w:r>
      <w:r w:rsidR="00724243" w:rsidRPr="00AC6B57">
        <w:rPr>
          <w:rFonts w:asciiTheme="minorBidi" w:hAnsiTheme="minorBidi" w:cstheme="minorBidi" w:hint="eastAsia"/>
          <w:rtl/>
        </w:rPr>
        <w:t>בפלט</w:t>
      </w:r>
      <w:r w:rsidR="00724243" w:rsidRPr="00AC6B57">
        <w:rPr>
          <w:rFonts w:asciiTheme="minorBidi" w:hAnsiTheme="minorBidi" w:cstheme="minorBidi"/>
          <w:rtl/>
        </w:rPr>
        <w:t xml:space="preserve"> </w:t>
      </w:r>
      <w:r w:rsidR="00724243" w:rsidRPr="00AC6B57">
        <w:rPr>
          <w:rFonts w:asciiTheme="minorBidi" w:hAnsiTheme="minorBidi" w:cstheme="minorBidi" w:hint="eastAsia"/>
          <w:rtl/>
        </w:rPr>
        <w:t>בהמשך</w:t>
      </w:r>
      <w:r w:rsidR="00724243" w:rsidRPr="008C30C8">
        <w:rPr>
          <w:rFonts w:asciiTheme="minorBidi" w:hAnsiTheme="minorBidi" w:cstheme="minorBidi" w:hint="cs"/>
          <w:rtl/>
        </w:rPr>
        <w:t>.</w:t>
      </w:r>
      <w:r w:rsidR="0001720C">
        <w:rPr>
          <w:rFonts w:asciiTheme="minorBidi" w:hAnsiTheme="minorBidi" w:cstheme="minorBidi"/>
          <w:rtl/>
        </w:rPr>
        <w:br/>
      </w:r>
    </w:p>
    <w:p w14:paraId="166DF4E4" w14:textId="656A67A4" w:rsidR="0001720C" w:rsidRPr="00AC6B57" w:rsidRDefault="004E6404" w:rsidP="0001720C">
      <w:pPr>
        <w:pStyle w:val="ListParagraph"/>
        <w:numPr>
          <w:ilvl w:val="0"/>
          <w:numId w:val="18"/>
        </w:numPr>
        <w:spacing w:line="360" w:lineRule="auto"/>
        <w:rPr>
          <w:rFonts w:asciiTheme="minorBidi" w:hAnsiTheme="minorBidi" w:cstheme="minorBidi"/>
        </w:rPr>
      </w:pPr>
      <w:r w:rsidRPr="00AC6B57">
        <w:rPr>
          <w:rFonts w:asciiTheme="minorBidi" w:hAnsiTheme="minorBidi" w:cstheme="minorBidi" w:hint="eastAsia"/>
          <w:rtl/>
        </w:rPr>
        <w:lastRenderedPageBreak/>
        <w:t>נתונה</w:t>
      </w:r>
      <w:r w:rsidRPr="00AC6B57">
        <w:rPr>
          <w:rFonts w:asciiTheme="minorBidi" w:hAnsiTheme="minorBidi" w:cstheme="minorBidi"/>
          <w:rtl/>
        </w:rPr>
        <w:t xml:space="preserve"> </w:t>
      </w:r>
      <w:r w:rsidRPr="00AC6B57">
        <w:rPr>
          <w:rFonts w:asciiTheme="minorBidi" w:hAnsiTheme="minorBidi" w:cstheme="minorBidi" w:hint="eastAsia"/>
          <w:rtl/>
        </w:rPr>
        <w:t>באופן</w:t>
      </w:r>
      <w:r w:rsidRPr="00AC6B57">
        <w:rPr>
          <w:rFonts w:asciiTheme="minorBidi" w:hAnsiTheme="minorBidi" w:cstheme="minorBidi"/>
          <w:rtl/>
        </w:rPr>
        <w:t xml:space="preserve"> </w:t>
      </w:r>
      <w:r w:rsidRPr="00735965">
        <w:rPr>
          <w:rFonts w:asciiTheme="minorBidi" w:hAnsiTheme="minorBidi" w:cstheme="minorBidi" w:hint="eastAsia"/>
          <w:b/>
          <w:bCs/>
          <w:rtl/>
        </w:rPr>
        <w:t>חלקי</w:t>
      </w:r>
      <w:r w:rsidR="0001720C" w:rsidRPr="008C30C8">
        <w:rPr>
          <w:rFonts w:asciiTheme="minorBidi" w:hAnsiTheme="minorBidi" w:cstheme="minorBidi" w:hint="cs"/>
          <w:rtl/>
        </w:rPr>
        <w:t xml:space="preserve"> מחלקה עבור </w:t>
      </w:r>
      <w:r w:rsidR="00562434">
        <w:rPr>
          <w:rFonts w:asciiTheme="minorBidi" w:hAnsiTheme="minorBidi" w:cstheme="minorBidi" w:hint="cs"/>
          <w:rtl/>
        </w:rPr>
        <w:t>שיר</w:t>
      </w:r>
      <w:r w:rsidR="0001720C" w:rsidRPr="008C30C8">
        <w:rPr>
          <w:rFonts w:asciiTheme="minorBidi" w:hAnsiTheme="minorBidi" w:cstheme="minorBidi" w:hint="cs"/>
          <w:rtl/>
        </w:rPr>
        <w:t xml:space="preserve"> (</w:t>
      </w:r>
      <w:r w:rsidR="00DA72AB">
        <w:rPr>
          <w:rFonts w:asciiTheme="minorBidi" w:hAnsiTheme="minorBidi" w:cstheme="minorBidi"/>
        </w:rPr>
        <w:t>So</w:t>
      </w:r>
      <w:r w:rsidR="00562434">
        <w:rPr>
          <w:rFonts w:asciiTheme="minorBidi" w:hAnsiTheme="minorBidi" w:cstheme="minorBidi"/>
        </w:rPr>
        <w:t>n</w:t>
      </w:r>
      <w:r w:rsidR="00DA72AB">
        <w:rPr>
          <w:rFonts w:asciiTheme="minorBidi" w:hAnsiTheme="minorBidi" w:cstheme="minorBidi"/>
        </w:rPr>
        <w:t>g</w:t>
      </w:r>
      <w:r w:rsidR="0001720C" w:rsidRPr="008C30C8">
        <w:rPr>
          <w:rFonts w:asciiTheme="minorBidi" w:hAnsiTheme="minorBidi" w:cstheme="minorBidi" w:hint="cs"/>
          <w:rtl/>
        </w:rPr>
        <w:t>):</w:t>
      </w:r>
    </w:p>
    <w:p w14:paraId="48559625" w14:textId="62571387" w:rsidR="0001720C" w:rsidRDefault="00A102A9" w:rsidP="00A102A9">
      <w:pPr>
        <w:pStyle w:val="ListParagraph"/>
        <w:numPr>
          <w:ilvl w:val="1"/>
          <w:numId w:val="18"/>
        </w:numPr>
        <w:spacing w:line="360" w:lineRule="auto"/>
        <w:ind w:left="996" w:hanging="636"/>
        <w:rPr>
          <w:rFonts w:asciiTheme="minorBidi" w:hAnsiTheme="minorBidi" w:cstheme="minorBidi"/>
        </w:rPr>
      </w:pPr>
      <w:r>
        <w:rPr>
          <w:rFonts w:asciiTheme="minorBidi" w:hAnsiTheme="minorBidi" w:cstheme="minorBidi" w:hint="cs"/>
          <w:rtl/>
        </w:rPr>
        <w:t xml:space="preserve">תכונות המחלקה הן שם </w:t>
      </w:r>
      <w:r w:rsidR="00562434">
        <w:rPr>
          <w:rFonts w:asciiTheme="minorBidi" w:hAnsiTheme="minorBidi" w:cstheme="minorBidi" w:hint="cs"/>
          <w:rtl/>
        </w:rPr>
        <w:t>השיר, הפניה לאמן שכתב אותו והפניה לאמן האחרון שביצע אותו</w:t>
      </w:r>
      <w:r>
        <w:rPr>
          <w:rFonts w:asciiTheme="minorBidi" w:hAnsiTheme="minorBidi" w:cstheme="minorBidi" w:hint="cs"/>
          <w:rtl/>
        </w:rPr>
        <w:t>.</w:t>
      </w:r>
    </w:p>
    <w:p w14:paraId="5614AB7F" w14:textId="0E6D87B8" w:rsidR="001B3B2D" w:rsidRPr="00FA2AAA" w:rsidRDefault="00735965" w:rsidP="00A102A9">
      <w:pPr>
        <w:pStyle w:val="ListParagraph"/>
        <w:numPr>
          <w:ilvl w:val="1"/>
          <w:numId w:val="18"/>
        </w:numPr>
        <w:spacing w:line="360" w:lineRule="auto"/>
        <w:ind w:left="996" w:hanging="636"/>
        <w:rPr>
          <w:rFonts w:asciiTheme="minorBidi" w:hAnsiTheme="minorBidi" w:cstheme="minorBidi"/>
        </w:rPr>
      </w:pPr>
      <w:r>
        <w:rPr>
          <w:rFonts w:asciiTheme="minorBidi" w:hAnsiTheme="minorBidi" w:cstheme="minorBidi" w:hint="cs"/>
          <w:b/>
          <w:bCs/>
          <w:rtl/>
        </w:rPr>
        <w:t>(</w:t>
      </w:r>
      <w:r w:rsidR="00630AD6">
        <w:rPr>
          <w:rFonts w:asciiTheme="minorBidi" w:hAnsiTheme="minorBidi" w:cstheme="minorBidi" w:hint="cs"/>
          <w:b/>
          <w:bCs/>
          <w:rtl/>
        </w:rPr>
        <w:t>7</w:t>
      </w:r>
      <w:r>
        <w:rPr>
          <w:rFonts w:asciiTheme="minorBidi" w:hAnsiTheme="minorBidi" w:cstheme="minorBidi" w:hint="cs"/>
          <w:b/>
          <w:bCs/>
          <w:rtl/>
        </w:rPr>
        <w:t xml:space="preserve"> נק') </w:t>
      </w:r>
      <w:r w:rsidRPr="00735965">
        <w:rPr>
          <w:rFonts w:asciiTheme="minorBidi" w:hAnsiTheme="minorBidi" w:cstheme="minorBidi" w:hint="cs"/>
          <w:b/>
          <w:bCs/>
          <w:rtl/>
        </w:rPr>
        <w:t>כתבו</w:t>
      </w:r>
      <w:r>
        <w:rPr>
          <w:rFonts w:asciiTheme="minorBidi" w:hAnsiTheme="minorBidi" w:cstheme="minorBidi" w:hint="cs"/>
          <w:rtl/>
        </w:rPr>
        <w:t xml:space="preserve"> את </w:t>
      </w:r>
      <w:proofErr w:type="spellStart"/>
      <w:r>
        <w:rPr>
          <w:rFonts w:asciiTheme="minorBidi" w:hAnsiTheme="minorBidi" w:cstheme="minorBidi" w:hint="cs"/>
          <w:rtl/>
        </w:rPr>
        <w:t>קונסטרקטור</w:t>
      </w:r>
      <w:proofErr w:type="spellEnd"/>
      <w:r>
        <w:rPr>
          <w:rFonts w:asciiTheme="minorBidi" w:hAnsiTheme="minorBidi" w:cstheme="minorBidi" w:hint="cs"/>
          <w:rtl/>
        </w:rPr>
        <w:t xml:space="preserve"> המחלקה המקבל </w:t>
      </w:r>
      <w:r w:rsidR="00562D22">
        <w:rPr>
          <w:rFonts w:asciiTheme="minorBidi" w:hAnsiTheme="minorBidi" w:cstheme="minorBidi" w:hint="cs"/>
          <w:rtl/>
        </w:rPr>
        <w:t xml:space="preserve">את </w:t>
      </w:r>
      <w:r>
        <w:rPr>
          <w:rFonts w:asciiTheme="minorBidi" w:hAnsiTheme="minorBidi" w:cstheme="minorBidi" w:hint="cs"/>
          <w:rtl/>
        </w:rPr>
        <w:t xml:space="preserve">שם </w:t>
      </w:r>
      <w:r w:rsidR="00562434">
        <w:rPr>
          <w:rFonts w:asciiTheme="minorBidi" w:hAnsiTheme="minorBidi" w:cstheme="minorBidi" w:hint="cs"/>
          <w:rtl/>
        </w:rPr>
        <w:t xml:space="preserve">השיר, את האמן שכתב אותו ואת האמן האחרון שביצע אותו (שדה זה יכול להיות </w:t>
      </w:r>
      <w:r w:rsidR="00562434">
        <w:rPr>
          <w:rFonts w:asciiTheme="minorBidi" w:hAnsiTheme="minorBidi" w:cstheme="minorBidi"/>
        </w:rPr>
        <w:t>null</w:t>
      </w:r>
      <w:r w:rsidR="00562434">
        <w:rPr>
          <w:rFonts w:asciiTheme="minorBidi" w:hAnsiTheme="minorBidi" w:cstheme="minorBidi" w:hint="cs"/>
          <w:rtl/>
        </w:rPr>
        <w:t xml:space="preserve">). המתודה </w:t>
      </w:r>
      <w:r>
        <w:rPr>
          <w:rFonts w:asciiTheme="minorBidi" w:hAnsiTheme="minorBidi" w:cstheme="minorBidi" w:hint="cs"/>
          <w:rtl/>
        </w:rPr>
        <w:t>מאתחל</w:t>
      </w:r>
      <w:r w:rsidR="00562434">
        <w:rPr>
          <w:rFonts w:asciiTheme="minorBidi" w:hAnsiTheme="minorBidi" w:cstheme="minorBidi" w:hint="cs"/>
          <w:rtl/>
        </w:rPr>
        <w:t>ת</w:t>
      </w:r>
      <w:r>
        <w:rPr>
          <w:rFonts w:asciiTheme="minorBidi" w:hAnsiTheme="minorBidi" w:cstheme="minorBidi" w:hint="cs"/>
          <w:rtl/>
        </w:rPr>
        <w:t xml:space="preserve"> את נתוני האובייקט</w:t>
      </w:r>
      <w:r w:rsidR="00562434">
        <w:rPr>
          <w:rFonts w:asciiTheme="minorBidi" w:hAnsiTheme="minorBidi" w:cstheme="minorBidi" w:hint="cs"/>
          <w:rtl/>
        </w:rPr>
        <w:t xml:space="preserve"> ותדאג </w:t>
      </w:r>
      <w:r w:rsidR="00562D22">
        <w:rPr>
          <w:rFonts w:asciiTheme="minorBidi" w:hAnsiTheme="minorBidi" w:cstheme="minorBidi" w:hint="cs"/>
          <w:rtl/>
        </w:rPr>
        <w:t xml:space="preserve">גם </w:t>
      </w:r>
      <w:r w:rsidR="00562434">
        <w:rPr>
          <w:rFonts w:asciiTheme="minorBidi" w:hAnsiTheme="minorBidi" w:cstheme="minorBidi" w:hint="cs"/>
          <w:rtl/>
        </w:rPr>
        <w:t>לדברים הבאים: עבור האמן שכתב אותו, להוסיף את השיר לרשימת השירים שנכתבו על-ידו</w:t>
      </w:r>
      <w:r w:rsidR="00562434" w:rsidRPr="00FA2AAA">
        <w:rPr>
          <w:rFonts w:asciiTheme="minorBidi" w:hAnsiTheme="minorBidi" w:cstheme="minorBidi"/>
          <w:rtl/>
        </w:rPr>
        <w:t xml:space="preserve">, </w:t>
      </w:r>
      <w:r w:rsidR="00FA2AAA" w:rsidRPr="00FA2AAA">
        <w:rPr>
          <w:rFonts w:asciiTheme="minorBidi" w:hAnsiTheme="minorBidi" w:cstheme="minorBidi"/>
          <w:rtl/>
        </w:rPr>
        <w:t>ובדומה, עבור האמן שביצע אותו, להוסיף את השיר לרשימת השירים שבוצעו על ידו (במידה ואכן הועבר אומן מבצע)</w:t>
      </w:r>
      <w:r w:rsidR="00562D22">
        <w:rPr>
          <w:rFonts w:asciiTheme="minorBidi" w:hAnsiTheme="minorBidi" w:cstheme="minorBidi" w:hint="cs"/>
          <w:rtl/>
        </w:rPr>
        <w:t>.</w:t>
      </w:r>
    </w:p>
    <w:p w14:paraId="04AFBA43" w14:textId="6DEF5E8B" w:rsidR="00562434" w:rsidRDefault="00562434" w:rsidP="00A102A9">
      <w:pPr>
        <w:pStyle w:val="ListParagraph"/>
        <w:numPr>
          <w:ilvl w:val="1"/>
          <w:numId w:val="18"/>
        </w:numPr>
        <w:spacing w:line="360" w:lineRule="auto"/>
        <w:ind w:left="996" w:hanging="636"/>
        <w:rPr>
          <w:rFonts w:asciiTheme="minorBidi" w:hAnsiTheme="minorBidi" w:cstheme="minorBidi"/>
        </w:rPr>
      </w:pPr>
      <w:r>
        <w:rPr>
          <w:rFonts w:asciiTheme="minorBidi" w:hAnsiTheme="minorBidi" w:cstheme="minorBidi" w:hint="cs"/>
          <w:b/>
          <w:bCs/>
          <w:rtl/>
        </w:rPr>
        <w:t>(</w:t>
      </w:r>
      <w:r w:rsidR="00630AD6">
        <w:rPr>
          <w:rFonts w:asciiTheme="minorBidi" w:hAnsiTheme="minorBidi" w:cstheme="minorBidi" w:hint="cs"/>
          <w:b/>
          <w:bCs/>
          <w:rtl/>
        </w:rPr>
        <w:t>6</w:t>
      </w:r>
      <w:r>
        <w:rPr>
          <w:rFonts w:asciiTheme="minorBidi" w:hAnsiTheme="minorBidi" w:cstheme="minorBidi" w:hint="cs"/>
          <w:b/>
          <w:bCs/>
          <w:rtl/>
        </w:rPr>
        <w:t xml:space="preserve"> נק')</w:t>
      </w:r>
      <w:r>
        <w:rPr>
          <w:rFonts w:asciiTheme="minorBidi" w:hAnsiTheme="minorBidi" w:cstheme="minorBidi" w:hint="cs"/>
          <w:b/>
          <w:bCs/>
        </w:rPr>
        <w:t xml:space="preserve"> </w:t>
      </w:r>
      <w:r>
        <w:rPr>
          <w:rFonts w:asciiTheme="minorBidi" w:hAnsiTheme="minorBidi" w:cstheme="minorBidi" w:hint="cs"/>
          <w:b/>
          <w:bCs/>
          <w:rtl/>
        </w:rPr>
        <w:t xml:space="preserve">כתבו </w:t>
      </w:r>
      <w:r>
        <w:rPr>
          <w:rFonts w:asciiTheme="minorBidi" w:hAnsiTheme="minorBidi" w:cstheme="minorBidi" w:hint="cs"/>
          <w:rtl/>
        </w:rPr>
        <w:t xml:space="preserve">את המתודה </w:t>
      </w:r>
      <w:proofErr w:type="spellStart"/>
      <w:r>
        <w:rPr>
          <w:rFonts w:asciiTheme="minorBidi" w:hAnsiTheme="minorBidi" w:cstheme="minorBidi"/>
        </w:rPr>
        <w:t>setLastPerformer</w:t>
      </w:r>
      <w:proofErr w:type="spellEnd"/>
      <w:r>
        <w:rPr>
          <w:rFonts w:asciiTheme="minorBidi" w:hAnsiTheme="minorBidi" w:cstheme="minorBidi" w:hint="cs"/>
          <w:rtl/>
        </w:rPr>
        <w:t xml:space="preserve"> המקבלת אמן (יכול להיות גם </w:t>
      </w:r>
      <w:r>
        <w:rPr>
          <w:rFonts w:asciiTheme="minorBidi" w:hAnsiTheme="minorBidi" w:cstheme="minorBidi"/>
        </w:rPr>
        <w:t>null</w:t>
      </w:r>
      <w:r>
        <w:rPr>
          <w:rFonts w:asciiTheme="minorBidi" w:hAnsiTheme="minorBidi" w:cstheme="minorBidi" w:hint="cs"/>
          <w:rtl/>
        </w:rPr>
        <w:t>) ומעדכנת אותו כאמן האחרון שביצע את השיר, וכן מעדכנת עבור האמן את שיר זה ברשימת השירים שהוא ביצע.</w:t>
      </w:r>
    </w:p>
    <w:p w14:paraId="140D115D" w14:textId="4DDACDEE" w:rsidR="008E3436" w:rsidRDefault="008E3436" w:rsidP="00A102A9">
      <w:pPr>
        <w:pStyle w:val="ListParagraph"/>
        <w:numPr>
          <w:ilvl w:val="1"/>
          <w:numId w:val="18"/>
        </w:numPr>
        <w:spacing w:line="360" w:lineRule="auto"/>
        <w:ind w:left="996" w:hanging="636"/>
        <w:rPr>
          <w:rFonts w:asciiTheme="minorBidi" w:hAnsiTheme="minorBidi" w:cstheme="minorBidi"/>
        </w:rPr>
      </w:pPr>
      <w:r>
        <w:rPr>
          <w:rFonts w:asciiTheme="minorBidi" w:hAnsiTheme="minorBidi" w:cstheme="minorBidi" w:hint="cs"/>
          <w:rtl/>
        </w:rPr>
        <w:t xml:space="preserve">נתונה המתודה </w:t>
      </w:r>
      <w:proofErr w:type="spellStart"/>
      <w:r w:rsidR="00735965">
        <w:rPr>
          <w:rFonts w:asciiTheme="minorBidi" w:hAnsiTheme="minorBidi" w:cstheme="minorBidi"/>
        </w:rPr>
        <w:t>getName</w:t>
      </w:r>
      <w:proofErr w:type="spellEnd"/>
      <w:r w:rsidR="00735965">
        <w:rPr>
          <w:rFonts w:asciiTheme="minorBidi" w:hAnsiTheme="minorBidi" w:cstheme="minorBidi" w:hint="cs"/>
          <w:rtl/>
        </w:rPr>
        <w:t xml:space="preserve"> המחזירה את שם </w:t>
      </w:r>
      <w:r w:rsidR="00562434">
        <w:rPr>
          <w:rFonts w:asciiTheme="minorBidi" w:hAnsiTheme="minorBidi" w:cstheme="minorBidi" w:hint="cs"/>
          <w:rtl/>
        </w:rPr>
        <w:t>השיר</w:t>
      </w:r>
      <w:r>
        <w:rPr>
          <w:rFonts w:asciiTheme="minorBidi" w:hAnsiTheme="minorBidi" w:cstheme="minorBidi" w:hint="cs"/>
          <w:rtl/>
        </w:rPr>
        <w:t>.</w:t>
      </w:r>
    </w:p>
    <w:p w14:paraId="5D84FD3D" w14:textId="72400A6F" w:rsidR="00724243" w:rsidRDefault="00735965" w:rsidP="00724243">
      <w:pPr>
        <w:pStyle w:val="ListParagraph"/>
        <w:numPr>
          <w:ilvl w:val="1"/>
          <w:numId w:val="18"/>
        </w:numPr>
        <w:spacing w:line="360" w:lineRule="auto"/>
        <w:ind w:left="996" w:hanging="636"/>
        <w:rPr>
          <w:rFonts w:asciiTheme="minorBidi" w:hAnsiTheme="minorBidi" w:cstheme="minorBidi"/>
        </w:rPr>
      </w:pPr>
      <w:r>
        <w:rPr>
          <w:rFonts w:asciiTheme="minorBidi" w:hAnsiTheme="minorBidi" w:cstheme="minorBidi" w:hint="cs"/>
          <w:rtl/>
        </w:rPr>
        <w:t xml:space="preserve">נתונה המתודה </w:t>
      </w:r>
      <w:proofErr w:type="spellStart"/>
      <w:r>
        <w:rPr>
          <w:rFonts w:asciiTheme="minorBidi" w:hAnsiTheme="minorBidi" w:cstheme="minorBidi"/>
        </w:rPr>
        <w:t>toString</w:t>
      </w:r>
      <w:proofErr w:type="spellEnd"/>
      <w:r>
        <w:rPr>
          <w:rFonts w:asciiTheme="minorBidi" w:hAnsiTheme="minorBidi" w:cstheme="minorBidi" w:hint="cs"/>
          <w:rtl/>
        </w:rPr>
        <w:t xml:space="preserve"> המחזירה מחרוזת עם נתוני המשתמש</w:t>
      </w:r>
      <w:r w:rsidR="00AE25F5">
        <w:rPr>
          <w:rFonts w:asciiTheme="minorBidi" w:hAnsiTheme="minorBidi" w:cstheme="minorBidi" w:hint="cs"/>
          <w:rtl/>
        </w:rPr>
        <w:t>.</w:t>
      </w:r>
      <w:r w:rsidR="00724243" w:rsidRPr="00AC6B57">
        <w:rPr>
          <w:rFonts w:asciiTheme="minorBidi" w:hAnsiTheme="minorBidi" w:cstheme="minorBidi"/>
          <w:rtl/>
        </w:rPr>
        <w:br/>
      </w:r>
    </w:p>
    <w:p w14:paraId="23A073BE" w14:textId="6D29BB79" w:rsidR="00724243" w:rsidRDefault="000D4C1C" w:rsidP="00724243">
      <w:pPr>
        <w:pStyle w:val="ListParagraph"/>
        <w:numPr>
          <w:ilvl w:val="0"/>
          <w:numId w:val="18"/>
        </w:numPr>
        <w:spacing w:line="360" w:lineRule="auto"/>
        <w:rPr>
          <w:rFonts w:asciiTheme="minorBidi" w:hAnsiTheme="minorBidi" w:cstheme="minorBidi"/>
        </w:rPr>
      </w:pPr>
      <w:r w:rsidRPr="00305CB8">
        <w:rPr>
          <w:rFonts w:asciiTheme="minorBidi" w:hAnsiTheme="minorBidi" w:cstheme="minorBidi" w:hint="eastAsia"/>
          <w:rtl/>
        </w:rPr>
        <w:t>נתונה</w:t>
      </w:r>
      <w:r w:rsidRPr="00305CB8">
        <w:rPr>
          <w:rFonts w:asciiTheme="minorBidi" w:hAnsiTheme="minorBidi" w:cstheme="minorBidi"/>
          <w:rtl/>
        </w:rPr>
        <w:t xml:space="preserve"> </w:t>
      </w:r>
      <w:r w:rsidRPr="00305CB8">
        <w:rPr>
          <w:rFonts w:asciiTheme="minorBidi" w:hAnsiTheme="minorBidi" w:cstheme="minorBidi" w:hint="eastAsia"/>
          <w:rtl/>
        </w:rPr>
        <w:t>באופן</w:t>
      </w:r>
      <w:r w:rsidRPr="00305CB8">
        <w:rPr>
          <w:rFonts w:asciiTheme="minorBidi" w:hAnsiTheme="minorBidi" w:cstheme="minorBidi"/>
          <w:rtl/>
        </w:rPr>
        <w:t xml:space="preserve"> </w:t>
      </w:r>
      <w:r w:rsidRPr="00735965">
        <w:rPr>
          <w:rFonts w:asciiTheme="minorBidi" w:hAnsiTheme="minorBidi" w:cstheme="minorBidi" w:hint="eastAsia"/>
          <w:b/>
          <w:bCs/>
          <w:rtl/>
        </w:rPr>
        <w:t>חלקי</w:t>
      </w:r>
      <w:r>
        <w:rPr>
          <w:rFonts w:asciiTheme="minorBidi" w:hAnsiTheme="minorBidi" w:cstheme="minorBidi" w:hint="cs"/>
          <w:rtl/>
        </w:rPr>
        <w:t xml:space="preserve"> מחלקה עבור </w:t>
      </w:r>
      <w:r w:rsidR="00562434">
        <w:rPr>
          <w:rFonts w:asciiTheme="minorBidi" w:hAnsiTheme="minorBidi" w:cstheme="minorBidi" w:hint="cs"/>
          <w:rtl/>
        </w:rPr>
        <w:t>מאגר השירים (</w:t>
      </w:r>
      <w:proofErr w:type="spellStart"/>
      <w:r w:rsidR="00562434">
        <w:rPr>
          <w:rFonts w:asciiTheme="minorBidi" w:hAnsiTheme="minorBidi" w:cstheme="minorBidi"/>
        </w:rPr>
        <w:t>SongsRepository</w:t>
      </w:r>
      <w:proofErr w:type="spellEnd"/>
      <w:r w:rsidR="00562434">
        <w:rPr>
          <w:rFonts w:asciiTheme="minorBidi" w:hAnsiTheme="minorBidi" w:cstheme="minorBidi" w:hint="cs"/>
          <w:rtl/>
        </w:rPr>
        <w:t>)</w:t>
      </w:r>
      <w:r w:rsidR="00C40F82">
        <w:rPr>
          <w:rFonts w:asciiTheme="minorBidi" w:hAnsiTheme="minorBidi" w:cstheme="minorBidi" w:hint="cs"/>
          <w:rtl/>
        </w:rPr>
        <w:t>:</w:t>
      </w:r>
      <w:r w:rsidR="00BD6AE5">
        <w:rPr>
          <w:rFonts w:asciiTheme="minorBidi" w:hAnsiTheme="minorBidi" w:cstheme="minorBidi" w:hint="cs"/>
          <w:rtl/>
        </w:rPr>
        <w:t xml:space="preserve"> </w:t>
      </w:r>
    </w:p>
    <w:p w14:paraId="68EA492A" w14:textId="58CE5A3D" w:rsidR="00E96DF9" w:rsidRDefault="00E96DF9" w:rsidP="0033478D">
      <w:pPr>
        <w:pStyle w:val="ListParagraph"/>
        <w:numPr>
          <w:ilvl w:val="1"/>
          <w:numId w:val="18"/>
        </w:numPr>
        <w:spacing w:line="360" w:lineRule="auto"/>
        <w:ind w:left="996" w:hanging="636"/>
        <w:rPr>
          <w:rFonts w:asciiTheme="minorBidi" w:hAnsiTheme="minorBidi" w:cstheme="minorBidi"/>
        </w:rPr>
      </w:pPr>
      <w:r w:rsidRPr="00A6158B">
        <w:rPr>
          <w:rFonts w:asciiTheme="minorBidi" w:hAnsiTheme="minorBidi" w:cstheme="minorBidi" w:hint="cs"/>
          <w:rtl/>
        </w:rPr>
        <w:t xml:space="preserve">תכונות המחלקה: </w:t>
      </w:r>
      <w:r w:rsidR="00562434">
        <w:rPr>
          <w:rFonts w:asciiTheme="minorBidi" w:hAnsiTheme="minorBidi" w:cstheme="minorBidi" w:hint="cs"/>
          <w:rtl/>
        </w:rPr>
        <w:t>מערך האמנים ומספר האיברים מתוך המערך שבשימוש</w:t>
      </w:r>
      <w:r w:rsidR="00562D22">
        <w:rPr>
          <w:rFonts w:asciiTheme="minorBidi" w:hAnsiTheme="minorBidi" w:cstheme="minorBidi" w:hint="cs"/>
          <w:rtl/>
        </w:rPr>
        <w:t xml:space="preserve"> (גודל לוגי)</w:t>
      </w:r>
      <w:r w:rsidR="00562434">
        <w:rPr>
          <w:rFonts w:asciiTheme="minorBidi" w:hAnsiTheme="minorBidi" w:cstheme="minorBidi" w:hint="cs"/>
          <w:rtl/>
        </w:rPr>
        <w:t>, מערך השירים ומספר האיברים מתוך המערך שבשימוש</w:t>
      </w:r>
      <w:r w:rsidR="00562D22">
        <w:rPr>
          <w:rFonts w:asciiTheme="minorBidi" w:hAnsiTheme="minorBidi" w:cstheme="minorBidi" w:hint="cs"/>
          <w:rtl/>
        </w:rPr>
        <w:t xml:space="preserve"> (גודל לוגי)</w:t>
      </w:r>
      <w:r w:rsidR="00C40F82">
        <w:rPr>
          <w:rFonts w:asciiTheme="minorBidi" w:hAnsiTheme="minorBidi" w:cstheme="minorBidi" w:hint="cs"/>
          <w:rtl/>
        </w:rPr>
        <w:t>.</w:t>
      </w:r>
      <w:r w:rsidR="00562434">
        <w:rPr>
          <w:rFonts w:asciiTheme="minorBidi" w:hAnsiTheme="minorBidi" w:cstheme="minorBidi" w:hint="cs"/>
          <w:rtl/>
        </w:rPr>
        <w:t xml:space="preserve"> שני מערכים אלו יגדלו תמיד פי 2 כאשר יגמר בהם המקום.</w:t>
      </w:r>
    </w:p>
    <w:p w14:paraId="2E11805A" w14:textId="74F3FC23" w:rsidR="00562434" w:rsidRDefault="00562434" w:rsidP="0033478D">
      <w:pPr>
        <w:pStyle w:val="ListParagraph"/>
        <w:numPr>
          <w:ilvl w:val="1"/>
          <w:numId w:val="18"/>
        </w:numPr>
        <w:spacing w:line="360" w:lineRule="auto"/>
        <w:ind w:left="996" w:hanging="636"/>
        <w:rPr>
          <w:rFonts w:asciiTheme="minorBidi" w:hAnsiTheme="minorBidi" w:cstheme="minorBidi"/>
        </w:rPr>
      </w:pPr>
      <w:r>
        <w:rPr>
          <w:rFonts w:asciiTheme="minorBidi" w:hAnsiTheme="minorBidi" w:cstheme="minorBidi" w:hint="cs"/>
          <w:rtl/>
        </w:rPr>
        <w:t xml:space="preserve">מוגדר במחלקה טיפוס </w:t>
      </w:r>
      <w:proofErr w:type="spellStart"/>
      <w:r>
        <w:rPr>
          <w:rFonts w:asciiTheme="minorBidi" w:hAnsiTheme="minorBidi" w:cstheme="minorBidi"/>
        </w:rPr>
        <w:t>enum</w:t>
      </w:r>
      <w:proofErr w:type="spellEnd"/>
      <w:r>
        <w:rPr>
          <w:rFonts w:asciiTheme="minorBidi" w:hAnsiTheme="minorBidi" w:cstheme="minorBidi" w:hint="cs"/>
          <w:rtl/>
        </w:rPr>
        <w:t xml:space="preserve"> בשם </w:t>
      </w:r>
      <w:proofErr w:type="spellStart"/>
      <w:r w:rsidRPr="00562434">
        <w:rPr>
          <w:rFonts w:ascii="Consolas" w:eastAsiaTheme="minorHAnsi" w:hAnsi="Consolas" w:cs="Consolas"/>
          <w:color w:val="000000"/>
          <w:sz w:val="20"/>
          <w:szCs w:val="20"/>
        </w:rPr>
        <w:t>eAddSongStatus</w:t>
      </w:r>
      <w:proofErr w:type="spellEnd"/>
      <w:r>
        <w:rPr>
          <w:rFonts w:ascii="Consolas" w:eastAsiaTheme="minorHAnsi" w:hAnsi="Consolas" w:cs="Consolas" w:hint="cs"/>
          <w:color w:val="000000"/>
          <w:sz w:val="20"/>
          <w:szCs w:val="20"/>
          <w:rtl/>
        </w:rPr>
        <w:t xml:space="preserve"> </w:t>
      </w:r>
      <w:r>
        <w:rPr>
          <w:rFonts w:asciiTheme="minorBidi" w:hAnsiTheme="minorBidi" w:cstheme="minorBidi" w:hint="cs"/>
          <w:rtl/>
        </w:rPr>
        <w:t>אשר מגדיר ערכי הצלחה/</w:t>
      </w:r>
      <w:proofErr w:type="spellStart"/>
      <w:r>
        <w:rPr>
          <w:rFonts w:asciiTheme="minorBidi" w:hAnsiTheme="minorBidi" w:cstheme="minorBidi" w:hint="cs"/>
          <w:rtl/>
        </w:rPr>
        <w:t>כשלון</w:t>
      </w:r>
      <w:proofErr w:type="spellEnd"/>
      <w:r>
        <w:rPr>
          <w:rFonts w:asciiTheme="minorBidi" w:hAnsiTheme="minorBidi" w:cstheme="minorBidi" w:hint="cs"/>
          <w:rtl/>
        </w:rPr>
        <w:t xml:space="preserve"> בעת הוספת שיר למאגר.</w:t>
      </w:r>
    </w:p>
    <w:p w14:paraId="4F1CB423" w14:textId="2236ACB1" w:rsidR="00562434" w:rsidRDefault="00562434" w:rsidP="0033478D">
      <w:pPr>
        <w:pStyle w:val="ListParagraph"/>
        <w:numPr>
          <w:ilvl w:val="1"/>
          <w:numId w:val="18"/>
        </w:numPr>
        <w:spacing w:line="360" w:lineRule="auto"/>
        <w:ind w:left="996" w:hanging="636"/>
        <w:rPr>
          <w:rFonts w:asciiTheme="minorBidi" w:hAnsiTheme="minorBidi" w:cstheme="minorBidi"/>
        </w:rPr>
      </w:pPr>
      <w:r>
        <w:rPr>
          <w:rFonts w:asciiTheme="minorBidi" w:hAnsiTheme="minorBidi" w:cstheme="minorBidi" w:hint="cs"/>
          <w:rtl/>
        </w:rPr>
        <w:t xml:space="preserve">נתון </w:t>
      </w:r>
      <w:proofErr w:type="spellStart"/>
      <w:r>
        <w:rPr>
          <w:rFonts w:asciiTheme="minorBidi" w:hAnsiTheme="minorBidi" w:cstheme="minorBidi" w:hint="cs"/>
          <w:rtl/>
        </w:rPr>
        <w:t>קונסטרקטור</w:t>
      </w:r>
      <w:proofErr w:type="spellEnd"/>
      <w:r>
        <w:rPr>
          <w:rFonts w:asciiTheme="minorBidi" w:hAnsiTheme="minorBidi" w:cstheme="minorBidi" w:hint="cs"/>
          <w:rtl/>
        </w:rPr>
        <w:t xml:space="preserve"> המאתחל את המערכים לגודל התחלתי</w:t>
      </w:r>
      <w:r w:rsidR="00562D22">
        <w:rPr>
          <w:rFonts w:asciiTheme="minorBidi" w:hAnsiTheme="minorBidi" w:cstheme="minorBidi" w:hint="cs"/>
          <w:rtl/>
        </w:rPr>
        <w:t xml:space="preserve"> של</w:t>
      </w:r>
      <w:r>
        <w:rPr>
          <w:rFonts w:asciiTheme="minorBidi" w:hAnsiTheme="minorBidi" w:cstheme="minorBidi" w:hint="cs"/>
          <w:rtl/>
        </w:rPr>
        <w:t xml:space="preserve"> 2.</w:t>
      </w:r>
    </w:p>
    <w:p w14:paraId="7FC7899A" w14:textId="453D6F03" w:rsidR="00E8441A" w:rsidRDefault="00E8441A" w:rsidP="0033478D">
      <w:pPr>
        <w:pStyle w:val="ListParagraph"/>
        <w:numPr>
          <w:ilvl w:val="1"/>
          <w:numId w:val="18"/>
        </w:numPr>
        <w:spacing w:line="360" w:lineRule="auto"/>
        <w:ind w:left="996" w:hanging="636"/>
        <w:rPr>
          <w:rFonts w:asciiTheme="minorBidi" w:hAnsiTheme="minorBidi" w:cstheme="minorBidi"/>
        </w:rPr>
      </w:pPr>
      <w:r>
        <w:rPr>
          <w:rFonts w:asciiTheme="minorBidi" w:hAnsiTheme="minorBidi" w:cstheme="minorBidi" w:hint="cs"/>
          <w:rtl/>
        </w:rPr>
        <w:t xml:space="preserve">נתונות המתודות </w:t>
      </w:r>
      <w:proofErr w:type="spellStart"/>
      <w:r>
        <w:rPr>
          <w:rFonts w:asciiTheme="minorBidi" w:hAnsiTheme="minorBidi" w:cstheme="minorBidi"/>
        </w:rPr>
        <w:t>getArtistByName</w:t>
      </w:r>
      <w:proofErr w:type="spellEnd"/>
      <w:r>
        <w:rPr>
          <w:rFonts w:asciiTheme="minorBidi" w:hAnsiTheme="minorBidi" w:cstheme="minorBidi" w:hint="cs"/>
          <w:rtl/>
        </w:rPr>
        <w:t xml:space="preserve"> ו- </w:t>
      </w:r>
      <w:proofErr w:type="spellStart"/>
      <w:r>
        <w:rPr>
          <w:rFonts w:asciiTheme="minorBidi" w:hAnsiTheme="minorBidi" w:cstheme="minorBidi"/>
        </w:rPr>
        <w:t>getSongByName</w:t>
      </w:r>
      <w:proofErr w:type="spellEnd"/>
      <w:r>
        <w:rPr>
          <w:rFonts w:asciiTheme="minorBidi" w:hAnsiTheme="minorBidi" w:cstheme="minorBidi" w:hint="cs"/>
          <w:rtl/>
        </w:rPr>
        <w:t xml:space="preserve"> המקבלות מחרוזת המייצגת שם ומחזירות הפניה לאמן/שיר בהתאמה עם שם זה. במידה ולא קיים אמן/שיר עם שם זה, יוחזר </w:t>
      </w:r>
      <w:r>
        <w:rPr>
          <w:rFonts w:asciiTheme="minorBidi" w:hAnsiTheme="minorBidi" w:cstheme="minorBidi"/>
        </w:rPr>
        <w:t>null</w:t>
      </w:r>
      <w:r>
        <w:rPr>
          <w:rFonts w:asciiTheme="minorBidi" w:hAnsiTheme="minorBidi" w:cstheme="minorBidi" w:hint="cs"/>
          <w:rtl/>
        </w:rPr>
        <w:t>.</w:t>
      </w:r>
    </w:p>
    <w:p w14:paraId="60D89656" w14:textId="1AFC58BD" w:rsidR="00E8441A" w:rsidRDefault="00E8441A" w:rsidP="0033478D">
      <w:pPr>
        <w:pStyle w:val="ListParagraph"/>
        <w:numPr>
          <w:ilvl w:val="1"/>
          <w:numId w:val="18"/>
        </w:numPr>
        <w:spacing w:line="360" w:lineRule="auto"/>
        <w:ind w:left="996" w:hanging="636"/>
        <w:rPr>
          <w:rFonts w:asciiTheme="minorBidi" w:hAnsiTheme="minorBidi" w:cstheme="minorBidi"/>
        </w:rPr>
      </w:pPr>
      <w:r>
        <w:rPr>
          <w:rFonts w:asciiTheme="minorBidi" w:hAnsiTheme="minorBidi" w:cstheme="minorBidi" w:hint="cs"/>
          <w:rtl/>
        </w:rPr>
        <w:t xml:space="preserve">נתונה המתודה </w:t>
      </w:r>
      <w:proofErr w:type="spellStart"/>
      <w:r>
        <w:rPr>
          <w:rFonts w:asciiTheme="minorBidi" w:hAnsiTheme="minorBidi" w:cstheme="minorBidi"/>
        </w:rPr>
        <w:t>addArtist</w:t>
      </w:r>
      <w:proofErr w:type="spellEnd"/>
      <w:r>
        <w:rPr>
          <w:rFonts w:asciiTheme="minorBidi" w:hAnsiTheme="minorBidi" w:cstheme="minorBidi" w:hint="cs"/>
          <w:rtl/>
        </w:rPr>
        <w:t xml:space="preserve"> המקבלת שם של אמן, ובמידה והוא עדיין אינו במאגר, מוסיפה אותו ומחזירה </w:t>
      </w:r>
      <w:r>
        <w:rPr>
          <w:rFonts w:asciiTheme="minorBidi" w:hAnsiTheme="minorBidi" w:cstheme="minorBidi"/>
        </w:rPr>
        <w:t>true</w:t>
      </w:r>
      <w:r>
        <w:rPr>
          <w:rFonts w:asciiTheme="minorBidi" w:hAnsiTheme="minorBidi" w:cstheme="minorBidi" w:hint="cs"/>
          <w:rtl/>
        </w:rPr>
        <w:t xml:space="preserve">, אחרת מחזירה </w:t>
      </w:r>
      <w:r>
        <w:rPr>
          <w:rFonts w:asciiTheme="minorBidi" w:hAnsiTheme="minorBidi" w:cstheme="minorBidi"/>
        </w:rPr>
        <w:t>false</w:t>
      </w:r>
      <w:r>
        <w:rPr>
          <w:rFonts w:asciiTheme="minorBidi" w:hAnsiTheme="minorBidi" w:cstheme="minorBidi" w:hint="cs"/>
          <w:rtl/>
        </w:rPr>
        <w:t xml:space="preserve">. המתודה מוודאת שיש מספיק מקום במערך האמנים, ובמידה שאין מגדילה אותו </w:t>
      </w:r>
      <w:r w:rsidR="00FA2AAA">
        <w:rPr>
          <w:rFonts w:asciiTheme="minorBidi" w:hAnsiTheme="minorBidi" w:cstheme="minorBidi" w:hint="cs"/>
          <w:rtl/>
        </w:rPr>
        <w:t>ב- 1</w:t>
      </w:r>
      <w:r>
        <w:rPr>
          <w:rFonts w:asciiTheme="minorBidi" w:hAnsiTheme="minorBidi" w:cstheme="minorBidi" w:hint="cs"/>
          <w:rtl/>
        </w:rPr>
        <w:t>.</w:t>
      </w:r>
    </w:p>
    <w:p w14:paraId="507DBEA1" w14:textId="21BBE647" w:rsidR="00993B8B" w:rsidRPr="00FA2AAA" w:rsidRDefault="00E8441A" w:rsidP="00E8441A">
      <w:pPr>
        <w:pStyle w:val="ListParagraph"/>
        <w:numPr>
          <w:ilvl w:val="1"/>
          <w:numId w:val="18"/>
        </w:numPr>
        <w:spacing w:line="360" w:lineRule="auto"/>
        <w:ind w:left="996" w:hanging="636"/>
        <w:rPr>
          <w:rFonts w:asciiTheme="minorBidi" w:hAnsiTheme="minorBidi" w:cstheme="minorBidi"/>
          <w:b/>
          <w:bCs/>
          <w:rtl/>
        </w:rPr>
      </w:pPr>
      <w:r w:rsidRPr="00E8441A">
        <w:rPr>
          <w:rFonts w:asciiTheme="minorBidi" w:hAnsiTheme="minorBidi" w:cstheme="minorBidi" w:hint="cs"/>
          <w:b/>
          <w:bCs/>
          <w:rtl/>
        </w:rPr>
        <w:t>(</w:t>
      </w:r>
      <w:r>
        <w:rPr>
          <w:rFonts w:asciiTheme="minorBidi" w:hAnsiTheme="minorBidi" w:cstheme="minorBidi" w:hint="cs"/>
          <w:b/>
          <w:bCs/>
          <w:rtl/>
        </w:rPr>
        <w:t>1</w:t>
      </w:r>
      <w:r w:rsidR="00630AD6">
        <w:rPr>
          <w:rFonts w:asciiTheme="minorBidi" w:hAnsiTheme="minorBidi" w:cstheme="minorBidi" w:hint="cs"/>
          <w:b/>
          <w:bCs/>
          <w:rtl/>
        </w:rPr>
        <w:t>2</w:t>
      </w:r>
      <w:r w:rsidRPr="00E8441A">
        <w:rPr>
          <w:rFonts w:asciiTheme="minorBidi" w:hAnsiTheme="minorBidi" w:cstheme="minorBidi" w:hint="cs"/>
          <w:b/>
          <w:bCs/>
          <w:rtl/>
        </w:rPr>
        <w:t xml:space="preserve"> נק') הוסיפו</w:t>
      </w:r>
      <w:r>
        <w:rPr>
          <w:rFonts w:asciiTheme="minorBidi" w:hAnsiTheme="minorBidi" w:cstheme="minorBidi" w:hint="cs"/>
          <w:b/>
          <w:bCs/>
          <w:rtl/>
        </w:rPr>
        <w:t xml:space="preserve"> </w:t>
      </w:r>
      <w:r>
        <w:rPr>
          <w:rFonts w:asciiTheme="minorBidi" w:hAnsiTheme="minorBidi" w:cstheme="minorBidi" w:hint="cs"/>
          <w:rtl/>
        </w:rPr>
        <w:t xml:space="preserve">את המתודה </w:t>
      </w:r>
      <w:proofErr w:type="spellStart"/>
      <w:r>
        <w:rPr>
          <w:rFonts w:asciiTheme="minorBidi" w:hAnsiTheme="minorBidi" w:cstheme="minorBidi"/>
        </w:rPr>
        <w:t>addSong</w:t>
      </w:r>
      <w:proofErr w:type="spellEnd"/>
      <w:r>
        <w:rPr>
          <w:rFonts w:asciiTheme="minorBidi" w:hAnsiTheme="minorBidi" w:cstheme="minorBidi" w:hint="cs"/>
          <w:rtl/>
        </w:rPr>
        <w:t xml:space="preserve"> המקבלת שם של שיר, את שם האמן שכתב את השיר ואת שם האמן שביצע אחרון את השיר. במידה ואין אמן שביצע את השיר, תועבר </w:t>
      </w:r>
      <w:r w:rsidR="00C22697">
        <w:rPr>
          <w:rFonts w:asciiTheme="minorBidi" w:hAnsiTheme="minorBidi" w:cstheme="minorBidi" w:hint="cs"/>
          <w:rtl/>
        </w:rPr>
        <w:t>ל</w:t>
      </w:r>
      <w:r>
        <w:rPr>
          <w:rFonts w:asciiTheme="minorBidi" w:hAnsiTheme="minorBidi" w:cstheme="minorBidi" w:hint="cs"/>
          <w:rtl/>
        </w:rPr>
        <w:t>פרמטר זה מחרוזת ריקה. המתודה תנסה להוסיף את השיר למאגר ותצליח רק אם השיר עדיין אינו נמצא במאגר</w:t>
      </w:r>
      <w:r w:rsidR="00752BC8">
        <w:rPr>
          <w:rFonts w:asciiTheme="minorBidi" w:hAnsiTheme="minorBidi" w:cstheme="minorBidi" w:hint="cs"/>
          <w:rtl/>
        </w:rPr>
        <w:t xml:space="preserve">, </w:t>
      </w:r>
      <w:r w:rsidR="00FC43E4">
        <w:rPr>
          <w:rFonts w:asciiTheme="minorBidi" w:hAnsiTheme="minorBidi" w:cstheme="minorBidi" w:hint="cs"/>
          <w:rtl/>
        </w:rPr>
        <w:t>האמן שכתב את השיר קיים במאגר והאמן שביצע</w:t>
      </w:r>
      <w:r w:rsidR="00752BC8">
        <w:rPr>
          <w:rFonts w:asciiTheme="minorBidi" w:hAnsiTheme="minorBidi" w:cstheme="minorBidi" w:hint="cs"/>
          <w:rtl/>
        </w:rPr>
        <w:t xml:space="preserve"> אחרון</w:t>
      </w:r>
      <w:r w:rsidR="00FC43E4">
        <w:rPr>
          <w:rFonts w:asciiTheme="minorBidi" w:hAnsiTheme="minorBidi" w:cstheme="minorBidi" w:hint="cs"/>
          <w:rtl/>
        </w:rPr>
        <w:t xml:space="preserve"> את השיר (במידה והועבר) קיים במאגר.</w:t>
      </w:r>
      <w:r w:rsidR="00A762CF">
        <w:rPr>
          <w:rFonts w:asciiTheme="minorBidi" w:hAnsiTheme="minorBidi" w:cstheme="minorBidi" w:hint="cs"/>
          <w:rtl/>
        </w:rPr>
        <w:t xml:space="preserve"> </w:t>
      </w:r>
      <w:r w:rsidR="00FA2AAA">
        <w:rPr>
          <w:rFonts w:asciiTheme="minorBidi" w:hAnsiTheme="minorBidi" w:cstheme="minorBidi" w:hint="cs"/>
          <w:rtl/>
        </w:rPr>
        <w:t xml:space="preserve"> </w:t>
      </w:r>
    </w:p>
    <w:p w14:paraId="20FB185F" w14:textId="516FDFBF" w:rsidR="00993B8B" w:rsidRDefault="00752BC8" w:rsidP="00993B8B">
      <w:pPr>
        <w:spacing w:line="360" w:lineRule="auto"/>
        <w:ind w:left="996"/>
        <w:rPr>
          <w:rFonts w:asciiTheme="minorBidi" w:hAnsiTheme="minorBidi" w:cstheme="minorBidi"/>
          <w:rtl/>
        </w:rPr>
      </w:pPr>
      <w:r>
        <w:rPr>
          <w:rFonts w:asciiTheme="minorBidi" w:hAnsiTheme="minorBidi" w:cstheme="minorBidi" w:hint="cs"/>
          <w:rtl/>
        </w:rPr>
        <w:t xml:space="preserve">המתודה </w:t>
      </w:r>
      <w:r w:rsidR="00E8441A" w:rsidRPr="00FA2AAA">
        <w:rPr>
          <w:rFonts w:asciiTheme="minorBidi" w:hAnsiTheme="minorBidi" w:cstheme="minorBidi" w:hint="eastAsia"/>
          <w:rtl/>
        </w:rPr>
        <w:t>תוודא</w:t>
      </w:r>
      <w:r w:rsidR="00E8441A" w:rsidRPr="00FA2AAA">
        <w:rPr>
          <w:rFonts w:asciiTheme="minorBidi" w:hAnsiTheme="minorBidi" w:cstheme="minorBidi"/>
          <w:rtl/>
        </w:rPr>
        <w:t xml:space="preserve"> </w:t>
      </w:r>
      <w:r w:rsidR="00E8441A" w:rsidRPr="00FA2AAA">
        <w:rPr>
          <w:rFonts w:asciiTheme="minorBidi" w:hAnsiTheme="minorBidi" w:cstheme="minorBidi" w:hint="eastAsia"/>
          <w:rtl/>
        </w:rPr>
        <w:t>שאכן</w:t>
      </w:r>
      <w:r w:rsidR="00E8441A" w:rsidRPr="00FA2AAA">
        <w:rPr>
          <w:rFonts w:asciiTheme="minorBidi" w:hAnsiTheme="minorBidi" w:cstheme="minorBidi"/>
          <w:rtl/>
        </w:rPr>
        <w:t xml:space="preserve"> </w:t>
      </w:r>
      <w:r w:rsidR="00E8441A" w:rsidRPr="00FA2AAA">
        <w:rPr>
          <w:rFonts w:asciiTheme="minorBidi" w:hAnsiTheme="minorBidi" w:cstheme="minorBidi" w:hint="eastAsia"/>
          <w:rtl/>
        </w:rPr>
        <w:t>קיים</w:t>
      </w:r>
      <w:r w:rsidR="00E8441A" w:rsidRPr="00FA2AAA">
        <w:rPr>
          <w:rFonts w:asciiTheme="minorBidi" w:hAnsiTheme="minorBidi" w:cstheme="minorBidi"/>
          <w:rtl/>
        </w:rPr>
        <w:t xml:space="preserve"> </w:t>
      </w:r>
      <w:r w:rsidR="00E8441A" w:rsidRPr="00FA2AAA">
        <w:rPr>
          <w:rFonts w:asciiTheme="minorBidi" w:hAnsiTheme="minorBidi" w:cstheme="minorBidi" w:hint="eastAsia"/>
          <w:rtl/>
        </w:rPr>
        <w:t>במאגר</w:t>
      </w:r>
      <w:r w:rsidR="00E8441A" w:rsidRPr="00FA2AAA">
        <w:rPr>
          <w:rFonts w:asciiTheme="minorBidi" w:hAnsiTheme="minorBidi" w:cstheme="minorBidi"/>
          <w:rtl/>
        </w:rPr>
        <w:t xml:space="preserve"> </w:t>
      </w:r>
      <w:r w:rsidR="00E8441A" w:rsidRPr="00FA2AAA">
        <w:rPr>
          <w:rFonts w:asciiTheme="minorBidi" w:hAnsiTheme="minorBidi" w:cstheme="minorBidi" w:hint="eastAsia"/>
          <w:rtl/>
        </w:rPr>
        <w:t>אמן</w:t>
      </w:r>
      <w:r w:rsidR="00E8441A" w:rsidRPr="00FA2AAA">
        <w:rPr>
          <w:rFonts w:asciiTheme="minorBidi" w:hAnsiTheme="minorBidi" w:cstheme="minorBidi"/>
          <w:rtl/>
        </w:rPr>
        <w:t xml:space="preserve"> </w:t>
      </w:r>
      <w:r w:rsidR="00E8441A" w:rsidRPr="00FA2AAA">
        <w:rPr>
          <w:rFonts w:asciiTheme="minorBidi" w:hAnsiTheme="minorBidi" w:cstheme="minorBidi" w:hint="eastAsia"/>
          <w:rtl/>
        </w:rPr>
        <w:t>עם</w:t>
      </w:r>
      <w:r w:rsidR="00E8441A" w:rsidRPr="00FA2AAA">
        <w:rPr>
          <w:rFonts w:asciiTheme="minorBidi" w:hAnsiTheme="minorBidi" w:cstheme="minorBidi"/>
          <w:rtl/>
        </w:rPr>
        <w:t xml:space="preserve"> </w:t>
      </w:r>
      <w:r w:rsidR="00E8441A" w:rsidRPr="00FA2AAA">
        <w:rPr>
          <w:rFonts w:asciiTheme="minorBidi" w:hAnsiTheme="minorBidi" w:cstheme="minorBidi" w:hint="eastAsia"/>
          <w:rtl/>
        </w:rPr>
        <w:t>שם</w:t>
      </w:r>
      <w:r w:rsidR="00E8441A" w:rsidRPr="00FA2AAA">
        <w:rPr>
          <w:rFonts w:asciiTheme="minorBidi" w:hAnsiTheme="minorBidi" w:cstheme="minorBidi"/>
          <w:rtl/>
        </w:rPr>
        <w:t xml:space="preserve"> </w:t>
      </w:r>
      <w:r w:rsidR="00E8441A" w:rsidRPr="00FA2AAA">
        <w:rPr>
          <w:rFonts w:asciiTheme="minorBidi" w:hAnsiTheme="minorBidi" w:cstheme="minorBidi" w:hint="eastAsia"/>
          <w:rtl/>
        </w:rPr>
        <w:t>האמן</w:t>
      </w:r>
      <w:r w:rsidR="00E8441A" w:rsidRPr="00FA2AAA">
        <w:rPr>
          <w:rFonts w:asciiTheme="minorBidi" w:hAnsiTheme="minorBidi" w:cstheme="minorBidi"/>
          <w:rtl/>
        </w:rPr>
        <w:t xml:space="preserve"> </w:t>
      </w:r>
      <w:r w:rsidR="00E8441A" w:rsidRPr="00FA2AAA">
        <w:rPr>
          <w:rFonts w:asciiTheme="minorBidi" w:hAnsiTheme="minorBidi" w:cstheme="minorBidi" w:hint="eastAsia"/>
          <w:rtl/>
        </w:rPr>
        <w:t>שכתב</w:t>
      </w:r>
      <w:r w:rsidR="00E8441A" w:rsidRPr="00FA2AAA">
        <w:rPr>
          <w:rFonts w:asciiTheme="minorBidi" w:hAnsiTheme="minorBidi" w:cstheme="minorBidi"/>
          <w:rtl/>
        </w:rPr>
        <w:t xml:space="preserve"> </w:t>
      </w:r>
      <w:r w:rsidR="00E8441A" w:rsidRPr="00FA2AAA">
        <w:rPr>
          <w:rFonts w:asciiTheme="minorBidi" w:hAnsiTheme="minorBidi" w:cstheme="minorBidi" w:hint="eastAsia"/>
          <w:rtl/>
        </w:rPr>
        <w:t>את</w:t>
      </w:r>
      <w:r w:rsidR="00E8441A" w:rsidRPr="00FA2AAA">
        <w:rPr>
          <w:rFonts w:asciiTheme="minorBidi" w:hAnsiTheme="minorBidi" w:cstheme="minorBidi"/>
          <w:rtl/>
        </w:rPr>
        <w:t xml:space="preserve"> </w:t>
      </w:r>
      <w:r w:rsidR="00E8441A" w:rsidRPr="00FA2AAA">
        <w:rPr>
          <w:rFonts w:asciiTheme="minorBidi" w:hAnsiTheme="minorBidi" w:cstheme="minorBidi" w:hint="eastAsia"/>
          <w:rtl/>
        </w:rPr>
        <w:t>השיר</w:t>
      </w:r>
      <w:r w:rsidR="00E8441A" w:rsidRPr="00FA2AAA">
        <w:rPr>
          <w:rFonts w:asciiTheme="minorBidi" w:hAnsiTheme="minorBidi" w:cstheme="minorBidi"/>
          <w:rtl/>
        </w:rPr>
        <w:t xml:space="preserve">, </w:t>
      </w:r>
      <w:r>
        <w:rPr>
          <w:rFonts w:asciiTheme="minorBidi" w:hAnsiTheme="minorBidi" w:cstheme="minorBidi" w:hint="cs"/>
          <w:rtl/>
        </w:rPr>
        <w:t>תוודא שאכן קיים במאגר אמן עם שם האמן האחרון שביצע את השיר (</w:t>
      </w:r>
      <w:r w:rsidRPr="00FA2AAA">
        <w:rPr>
          <w:rFonts w:asciiTheme="minorBidi" w:hAnsiTheme="minorBidi" w:cstheme="minorBidi" w:hint="eastAsia"/>
          <w:rtl/>
        </w:rPr>
        <w:t>במידה</w:t>
      </w:r>
      <w:r w:rsidRPr="00FA2AAA">
        <w:rPr>
          <w:rFonts w:asciiTheme="minorBidi" w:hAnsiTheme="minorBidi" w:cstheme="minorBidi"/>
          <w:rtl/>
        </w:rPr>
        <w:t xml:space="preserve"> </w:t>
      </w:r>
      <w:r w:rsidRPr="00FA2AAA">
        <w:rPr>
          <w:rFonts w:asciiTheme="minorBidi" w:hAnsiTheme="minorBidi" w:cstheme="minorBidi" w:hint="eastAsia"/>
          <w:rtl/>
        </w:rPr>
        <w:t>והועברה</w:t>
      </w:r>
      <w:r w:rsidRPr="00FA2AAA">
        <w:rPr>
          <w:rFonts w:asciiTheme="minorBidi" w:hAnsiTheme="minorBidi" w:cstheme="minorBidi"/>
          <w:rtl/>
        </w:rPr>
        <w:t xml:space="preserve"> </w:t>
      </w:r>
      <w:r w:rsidRPr="00FA2AAA">
        <w:rPr>
          <w:rFonts w:asciiTheme="minorBidi" w:hAnsiTheme="minorBidi" w:cstheme="minorBidi" w:hint="eastAsia"/>
          <w:rtl/>
        </w:rPr>
        <w:t>מחרוזת</w:t>
      </w:r>
      <w:r w:rsidRPr="00FA2AAA">
        <w:rPr>
          <w:rFonts w:asciiTheme="minorBidi" w:hAnsiTheme="minorBidi" w:cstheme="minorBidi"/>
          <w:rtl/>
        </w:rPr>
        <w:t xml:space="preserve"> </w:t>
      </w:r>
      <w:r w:rsidRPr="00FA2AAA">
        <w:rPr>
          <w:rFonts w:asciiTheme="minorBidi" w:hAnsiTheme="minorBidi" w:cstheme="minorBidi" w:hint="eastAsia"/>
          <w:rtl/>
        </w:rPr>
        <w:t>שאינה</w:t>
      </w:r>
      <w:r w:rsidRPr="00FA2AAA">
        <w:rPr>
          <w:rFonts w:asciiTheme="minorBidi" w:hAnsiTheme="minorBidi" w:cstheme="minorBidi"/>
          <w:rtl/>
        </w:rPr>
        <w:t xml:space="preserve"> </w:t>
      </w:r>
      <w:r w:rsidRPr="00FA2AAA">
        <w:rPr>
          <w:rFonts w:asciiTheme="minorBidi" w:hAnsiTheme="minorBidi" w:cstheme="minorBidi" w:hint="eastAsia"/>
          <w:rtl/>
        </w:rPr>
        <w:t>ריקה</w:t>
      </w:r>
      <w:r w:rsidRPr="00FA2AAA">
        <w:rPr>
          <w:rFonts w:asciiTheme="minorBidi" w:hAnsiTheme="minorBidi" w:cstheme="minorBidi"/>
          <w:rtl/>
        </w:rPr>
        <w:t xml:space="preserve"> </w:t>
      </w:r>
      <w:r w:rsidRPr="00FA2AAA">
        <w:rPr>
          <w:rFonts w:asciiTheme="minorBidi" w:hAnsiTheme="minorBidi" w:cstheme="minorBidi" w:hint="eastAsia"/>
          <w:rtl/>
        </w:rPr>
        <w:lastRenderedPageBreak/>
        <w:t>עבור</w:t>
      </w:r>
      <w:r w:rsidRPr="00FA2AAA">
        <w:rPr>
          <w:rFonts w:asciiTheme="minorBidi" w:hAnsiTheme="minorBidi" w:cstheme="minorBidi"/>
          <w:rtl/>
        </w:rPr>
        <w:t xml:space="preserve"> </w:t>
      </w:r>
      <w:r w:rsidRPr="00FA2AAA">
        <w:rPr>
          <w:rFonts w:asciiTheme="minorBidi" w:hAnsiTheme="minorBidi" w:cstheme="minorBidi" w:hint="eastAsia"/>
          <w:rtl/>
        </w:rPr>
        <w:t>האמן</w:t>
      </w:r>
      <w:r w:rsidRPr="00FA2AAA">
        <w:rPr>
          <w:rFonts w:asciiTheme="minorBidi" w:hAnsiTheme="minorBidi" w:cstheme="minorBidi"/>
          <w:rtl/>
        </w:rPr>
        <w:t xml:space="preserve"> </w:t>
      </w:r>
      <w:r w:rsidRPr="00FA2AAA">
        <w:rPr>
          <w:rFonts w:asciiTheme="minorBidi" w:hAnsiTheme="minorBidi" w:cstheme="minorBidi" w:hint="eastAsia"/>
          <w:rtl/>
        </w:rPr>
        <w:t>האחרון</w:t>
      </w:r>
      <w:r w:rsidRPr="00FA2AAA">
        <w:rPr>
          <w:rFonts w:asciiTheme="minorBidi" w:hAnsiTheme="minorBidi" w:cstheme="minorBidi"/>
          <w:rtl/>
        </w:rPr>
        <w:t xml:space="preserve"> </w:t>
      </w:r>
      <w:r w:rsidRPr="00FA2AAA">
        <w:rPr>
          <w:rFonts w:asciiTheme="minorBidi" w:hAnsiTheme="minorBidi" w:cstheme="minorBidi" w:hint="eastAsia"/>
          <w:rtl/>
        </w:rPr>
        <w:t>שביצע</w:t>
      </w:r>
      <w:r w:rsidRPr="00FA2AAA">
        <w:rPr>
          <w:rFonts w:asciiTheme="minorBidi" w:hAnsiTheme="minorBidi" w:cstheme="minorBidi"/>
          <w:rtl/>
        </w:rPr>
        <w:t xml:space="preserve"> </w:t>
      </w:r>
      <w:r w:rsidRPr="00FA2AAA">
        <w:rPr>
          <w:rFonts w:asciiTheme="minorBidi" w:hAnsiTheme="minorBidi" w:cstheme="minorBidi" w:hint="eastAsia"/>
          <w:rtl/>
        </w:rPr>
        <w:t>את</w:t>
      </w:r>
      <w:r w:rsidRPr="00FA2AAA">
        <w:rPr>
          <w:rFonts w:asciiTheme="minorBidi" w:hAnsiTheme="minorBidi" w:cstheme="minorBidi"/>
          <w:rtl/>
        </w:rPr>
        <w:t xml:space="preserve"> </w:t>
      </w:r>
      <w:r w:rsidRPr="00FA2AAA">
        <w:rPr>
          <w:rFonts w:asciiTheme="minorBidi" w:hAnsiTheme="minorBidi" w:cstheme="minorBidi" w:hint="eastAsia"/>
          <w:rtl/>
        </w:rPr>
        <w:t>השיר</w:t>
      </w:r>
      <w:r>
        <w:rPr>
          <w:rFonts w:asciiTheme="minorBidi" w:hAnsiTheme="minorBidi" w:cstheme="minorBidi" w:hint="cs"/>
          <w:rtl/>
        </w:rPr>
        <w:t>) ו</w:t>
      </w:r>
      <w:r w:rsidRPr="00FA2AAA">
        <w:rPr>
          <w:rFonts w:asciiTheme="minorBidi" w:hAnsiTheme="minorBidi" w:cstheme="minorBidi" w:hint="eastAsia"/>
          <w:rtl/>
        </w:rPr>
        <w:t>ת</w:t>
      </w:r>
      <w:r>
        <w:rPr>
          <w:rFonts w:asciiTheme="minorBidi" w:hAnsiTheme="minorBidi" w:cstheme="minorBidi" w:hint="cs"/>
          <w:rtl/>
        </w:rPr>
        <w:t>בדוק</w:t>
      </w:r>
      <w:r w:rsidRPr="00FA2AAA">
        <w:rPr>
          <w:rFonts w:asciiTheme="minorBidi" w:hAnsiTheme="minorBidi" w:cstheme="minorBidi"/>
          <w:rtl/>
        </w:rPr>
        <w:t xml:space="preserve"> </w:t>
      </w:r>
      <w:r w:rsidR="00E8441A" w:rsidRPr="00FA2AAA">
        <w:rPr>
          <w:rFonts w:asciiTheme="minorBidi" w:hAnsiTheme="minorBidi" w:cstheme="minorBidi" w:hint="eastAsia"/>
          <w:rtl/>
        </w:rPr>
        <w:t>שיש</w:t>
      </w:r>
      <w:r w:rsidR="00E8441A" w:rsidRPr="00FA2AAA">
        <w:rPr>
          <w:rFonts w:asciiTheme="minorBidi" w:hAnsiTheme="minorBidi" w:cstheme="minorBidi"/>
          <w:rtl/>
        </w:rPr>
        <w:t xml:space="preserve"> </w:t>
      </w:r>
      <w:r w:rsidR="00E8441A" w:rsidRPr="00FA2AAA">
        <w:rPr>
          <w:rFonts w:asciiTheme="minorBidi" w:hAnsiTheme="minorBidi" w:cstheme="minorBidi" w:hint="eastAsia"/>
          <w:rtl/>
        </w:rPr>
        <w:t>מספיק</w:t>
      </w:r>
      <w:r w:rsidR="00E8441A" w:rsidRPr="00FA2AAA">
        <w:rPr>
          <w:rFonts w:asciiTheme="minorBidi" w:hAnsiTheme="minorBidi" w:cstheme="minorBidi"/>
          <w:rtl/>
        </w:rPr>
        <w:t xml:space="preserve"> </w:t>
      </w:r>
      <w:r w:rsidR="00E8441A" w:rsidRPr="00FA2AAA">
        <w:rPr>
          <w:rFonts w:asciiTheme="minorBidi" w:hAnsiTheme="minorBidi" w:cstheme="minorBidi" w:hint="eastAsia"/>
          <w:rtl/>
        </w:rPr>
        <w:t>מקום</w:t>
      </w:r>
      <w:r w:rsidR="00E8441A" w:rsidRPr="00FA2AAA">
        <w:rPr>
          <w:rFonts w:asciiTheme="minorBidi" w:hAnsiTheme="minorBidi" w:cstheme="minorBidi"/>
          <w:rtl/>
        </w:rPr>
        <w:t xml:space="preserve"> </w:t>
      </w:r>
      <w:r w:rsidR="00E8441A" w:rsidRPr="00FA2AAA">
        <w:rPr>
          <w:rFonts w:asciiTheme="minorBidi" w:hAnsiTheme="minorBidi" w:cstheme="minorBidi" w:hint="eastAsia"/>
          <w:rtl/>
        </w:rPr>
        <w:t>במאגר</w:t>
      </w:r>
      <w:r w:rsidR="00E8441A" w:rsidRPr="00FA2AAA">
        <w:rPr>
          <w:rFonts w:asciiTheme="minorBidi" w:hAnsiTheme="minorBidi" w:cstheme="minorBidi"/>
          <w:rtl/>
        </w:rPr>
        <w:t xml:space="preserve"> </w:t>
      </w:r>
      <w:r w:rsidR="00E8441A" w:rsidRPr="00FA2AAA">
        <w:rPr>
          <w:rFonts w:asciiTheme="minorBidi" w:hAnsiTheme="minorBidi" w:cstheme="minorBidi" w:hint="eastAsia"/>
          <w:rtl/>
        </w:rPr>
        <w:t>להוספת</w:t>
      </w:r>
      <w:r w:rsidR="00E8441A" w:rsidRPr="00FA2AAA">
        <w:rPr>
          <w:rFonts w:asciiTheme="minorBidi" w:hAnsiTheme="minorBidi" w:cstheme="minorBidi"/>
          <w:rtl/>
        </w:rPr>
        <w:t xml:space="preserve"> </w:t>
      </w:r>
      <w:r w:rsidR="00E8441A" w:rsidRPr="00FA2AAA">
        <w:rPr>
          <w:rFonts w:asciiTheme="minorBidi" w:hAnsiTheme="minorBidi" w:cstheme="minorBidi" w:hint="eastAsia"/>
          <w:rtl/>
        </w:rPr>
        <w:t>השיר</w:t>
      </w:r>
      <w:r w:rsidR="00E8441A" w:rsidRPr="00FA2AAA">
        <w:rPr>
          <w:rFonts w:asciiTheme="minorBidi" w:hAnsiTheme="minorBidi" w:cstheme="minorBidi"/>
          <w:rtl/>
        </w:rPr>
        <w:t xml:space="preserve"> </w:t>
      </w:r>
      <w:r w:rsidR="00E8441A" w:rsidRPr="00FA2AAA">
        <w:rPr>
          <w:rFonts w:asciiTheme="minorBidi" w:hAnsiTheme="minorBidi" w:cstheme="minorBidi" w:hint="eastAsia"/>
          <w:rtl/>
        </w:rPr>
        <w:t>החדש</w:t>
      </w:r>
      <w:r w:rsidR="00E8441A" w:rsidRPr="00FA2AAA">
        <w:rPr>
          <w:rFonts w:asciiTheme="minorBidi" w:hAnsiTheme="minorBidi" w:cstheme="minorBidi"/>
          <w:rtl/>
        </w:rPr>
        <w:t xml:space="preserve"> (ותגדיל </w:t>
      </w:r>
      <w:r w:rsidR="00E8441A" w:rsidRPr="00FA2AAA">
        <w:rPr>
          <w:rFonts w:asciiTheme="minorBidi" w:hAnsiTheme="minorBidi" w:cstheme="minorBidi" w:hint="eastAsia"/>
          <w:rtl/>
        </w:rPr>
        <w:t>במידת</w:t>
      </w:r>
      <w:r w:rsidR="00E8441A" w:rsidRPr="00FA2AAA">
        <w:rPr>
          <w:rFonts w:asciiTheme="minorBidi" w:hAnsiTheme="minorBidi" w:cstheme="minorBidi"/>
          <w:rtl/>
        </w:rPr>
        <w:t xml:space="preserve"> </w:t>
      </w:r>
      <w:r w:rsidR="00E8441A" w:rsidRPr="00FA2AAA">
        <w:rPr>
          <w:rFonts w:asciiTheme="minorBidi" w:hAnsiTheme="minorBidi" w:cstheme="minorBidi" w:hint="eastAsia"/>
          <w:rtl/>
        </w:rPr>
        <w:t>הצורך</w:t>
      </w:r>
      <w:r w:rsidR="00E8441A" w:rsidRPr="00FA2AAA">
        <w:rPr>
          <w:rFonts w:asciiTheme="minorBidi" w:hAnsiTheme="minorBidi" w:cstheme="minorBidi"/>
          <w:rtl/>
        </w:rPr>
        <w:t>)</w:t>
      </w:r>
      <w:r w:rsidR="00993B8B">
        <w:rPr>
          <w:rFonts w:asciiTheme="minorBidi" w:hAnsiTheme="minorBidi" w:cstheme="minorBidi" w:hint="cs"/>
          <w:rtl/>
        </w:rPr>
        <w:t xml:space="preserve">. </w:t>
      </w:r>
    </w:p>
    <w:p w14:paraId="4F8EAE3C" w14:textId="3D8A7C60" w:rsidR="00E8441A" w:rsidRPr="00FA2AAA" w:rsidRDefault="00E8441A" w:rsidP="00FA2AAA">
      <w:pPr>
        <w:spacing w:line="360" w:lineRule="auto"/>
        <w:ind w:left="996"/>
        <w:rPr>
          <w:rFonts w:asciiTheme="minorBidi" w:hAnsiTheme="minorBidi" w:cstheme="minorBidi"/>
          <w:b/>
          <w:bCs/>
        </w:rPr>
      </w:pPr>
      <w:r w:rsidRPr="00FA2AAA">
        <w:rPr>
          <w:rFonts w:asciiTheme="minorBidi" w:hAnsiTheme="minorBidi" w:cstheme="minorBidi" w:hint="eastAsia"/>
          <w:rtl/>
        </w:rPr>
        <w:t>לבסוף</w:t>
      </w:r>
      <w:r w:rsidRPr="00FA2AAA">
        <w:rPr>
          <w:rFonts w:asciiTheme="minorBidi" w:hAnsiTheme="minorBidi" w:cstheme="minorBidi"/>
          <w:rtl/>
        </w:rPr>
        <w:t xml:space="preserve"> </w:t>
      </w:r>
      <w:proofErr w:type="spellStart"/>
      <w:r w:rsidRPr="00FA2AAA">
        <w:rPr>
          <w:rFonts w:asciiTheme="minorBidi" w:hAnsiTheme="minorBidi" w:cstheme="minorBidi" w:hint="eastAsia"/>
          <w:rtl/>
        </w:rPr>
        <w:t>כשהכל</w:t>
      </w:r>
      <w:proofErr w:type="spellEnd"/>
      <w:r w:rsidRPr="00FA2AAA">
        <w:rPr>
          <w:rFonts w:asciiTheme="minorBidi" w:hAnsiTheme="minorBidi" w:cstheme="minorBidi"/>
          <w:rtl/>
        </w:rPr>
        <w:t xml:space="preserve"> תקין, תוסיף את השיר למאגר. כמו כן, המתודה תדאג להוסיף </w:t>
      </w:r>
      <w:r w:rsidR="00752BC8">
        <w:rPr>
          <w:rFonts w:asciiTheme="minorBidi" w:hAnsiTheme="minorBidi" w:cstheme="minorBidi" w:hint="cs"/>
          <w:rtl/>
        </w:rPr>
        <w:t xml:space="preserve">את השיר </w:t>
      </w:r>
      <w:r w:rsidRPr="00FA2AAA">
        <w:rPr>
          <w:rFonts w:asciiTheme="minorBidi" w:hAnsiTheme="minorBidi" w:cstheme="minorBidi"/>
          <w:rtl/>
        </w:rPr>
        <w:t xml:space="preserve">לאמן שכתב את השיר למערך השירים שלו אותם כתב, וכן במידה ויש אמן אחרון שביצע את השיר, </w:t>
      </w:r>
      <w:r w:rsidRPr="00FA2AAA">
        <w:rPr>
          <w:rFonts w:asciiTheme="minorBidi" w:hAnsiTheme="minorBidi" w:cstheme="minorBidi" w:hint="eastAsia"/>
          <w:rtl/>
        </w:rPr>
        <w:t>להוסיף</w:t>
      </w:r>
      <w:r w:rsidRPr="00FA2AAA">
        <w:rPr>
          <w:rFonts w:asciiTheme="minorBidi" w:hAnsiTheme="minorBidi" w:cstheme="minorBidi"/>
          <w:rtl/>
        </w:rPr>
        <w:t xml:space="preserve"> </w:t>
      </w:r>
      <w:r w:rsidRPr="00FA2AAA">
        <w:rPr>
          <w:rFonts w:asciiTheme="minorBidi" w:hAnsiTheme="minorBidi" w:cstheme="minorBidi" w:hint="eastAsia"/>
          <w:rtl/>
        </w:rPr>
        <w:t>את</w:t>
      </w:r>
      <w:r w:rsidRPr="00FA2AAA">
        <w:rPr>
          <w:rFonts w:asciiTheme="minorBidi" w:hAnsiTheme="minorBidi" w:cstheme="minorBidi"/>
          <w:rtl/>
        </w:rPr>
        <w:t xml:space="preserve"> </w:t>
      </w:r>
      <w:r w:rsidRPr="00FA2AAA">
        <w:rPr>
          <w:rFonts w:asciiTheme="minorBidi" w:hAnsiTheme="minorBidi" w:cstheme="minorBidi" w:hint="eastAsia"/>
          <w:rtl/>
        </w:rPr>
        <w:t>השיר</w:t>
      </w:r>
      <w:r w:rsidRPr="00FA2AAA">
        <w:rPr>
          <w:rFonts w:asciiTheme="minorBidi" w:hAnsiTheme="minorBidi" w:cstheme="minorBidi"/>
          <w:rtl/>
        </w:rPr>
        <w:t xml:space="preserve"> </w:t>
      </w:r>
      <w:r w:rsidRPr="00FA2AAA">
        <w:rPr>
          <w:rFonts w:asciiTheme="minorBidi" w:hAnsiTheme="minorBidi" w:cstheme="minorBidi" w:hint="eastAsia"/>
          <w:rtl/>
        </w:rPr>
        <w:t>למערך</w:t>
      </w:r>
      <w:r w:rsidRPr="00FA2AAA">
        <w:rPr>
          <w:rFonts w:asciiTheme="minorBidi" w:hAnsiTheme="minorBidi" w:cstheme="minorBidi"/>
          <w:rtl/>
        </w:rPr>
        <w:t xml:space="preserve"> </w:t>
      </w:r>
      <w:r w:rsidRPr="00FA2AAA">
        <w:rPr>
          <w:rFonts w:asciiTheme="minorBidi" w:hAnsiTheme="minorBidi" w:cstheme="minorBidi" w:hint="eastAsia"/>
          <w:rtl/>
        </w:rPr>
        <w:t>השירים</w:t>
      </w:r>
      <w:r w:rsidRPr="00FA2AAA">
        <w:rPr>
          <w:rFonts w:asciiTheme="minorBidi" w:hAnsiTheme="minorBidi" w:cstheme="minorBidi"/>
          <w:rtl/>
        </w:rPr>
        <w:t xml:space="preserve"> </w:t>
      </w:r>
      <w:r w:rsidRPr="00FA2AAA">
        <w:rPr>
          <w:rFonts w:asciiTheme="minorBidi" w:hAnsiTheme="minorBidi" w:cstheme="minorBidi" w:hint="eastAsia"/>
          <w:rtl/>
        </w:rPr>
        <w:t>אותם</w:t>
      </w:r>
      <w:r w:rsidRPr="00FA2AAA">
        <w:rPr>
          <w:rFonts w:asciiTheme="minorBidi" w:hAnsiTheme="minorBidi" w:cstheme="minorBidi"/>
          <w:rtl/>
        </w:rPr>
        <w:t xml:space="preserve"> </w:t>
      </w:r>
      <w:r w:rsidRPr="00FA2AAA">
        <w:rPr>
          <w:rFonts w:asciiTheme="minorBidi" w:hAnsiTheme="minorBidi" w:cstheme="minorBidi" w:hint="eastAsia"/>
          <w:rtl/>
        </w:rPr>
        <w:t>ביצע</w:t>
      </w:r>
      <w:r w:rsidRPr="00FA2AAA">
        <w:rPr>
          <w:rFonts w:asciiTheme="minorBidi" w:hAnsiTheme="minorBidi" w:cstheme="minorBidi"/>
          <w:rtl/>
        </w:rPr>
        <w:t>.</w:t>
      </w:r>
      <w:r w:rsidRPr="00FA2AAA">
        <w:rPr>
          <w:rFonts w:asciiTheme="minorBidi" w:hAnsiTheme="minorBidi" w:cstheme="minorBidi"/>
          <w:rtl/>
        </w:rPr>
        <w:br/>
      </w:r>
      <w:r w:rsidRPr="00FA2AAA">
        <w:rPr>
          <w:rFonts w:asciiTheme="minorBidi" w:hAnsiTheme="minorBidi" w:cstheme="minorBidi" w:hint="eastAsia"/>
          <w:rtl/>
        </w:rPr>
        <w:t>המתודה</w:t>
      </w:r>
      <w:r w:rsidRPr="00FA2AAA">
        <w:rPr>
          <w:rFonts w:asciiTheme="minorBidi" w:hAnsiTheme="minorBidi" w:cstheme="minorBidi"/>
          <w:rtl/>
        </w:rPr>
        <w:t xml:space="preserve"> תחזיר ערך מהטיפוס </w:t>
      </w:r>
      <w:r w:rsidRPr="00993B8B">
        <w:rPr>
          <w:rFonts w:ascii="Consolas" w:eastAsiaTheme="minorHAnsi" w:hAnsi="Consolas" w:cs="Consolas"/>
          <w:color w:val="000000"/>
          <w:sz w:val="20"/>
          <w:szCs w:val="20"/>
        </w:rPr>
        <w:t>eAddSongStatus</w:t>
      </w:r>
      <w:r w:rsidRPr="00993B8B">
        <w:rPr>
          <w:rFonts w:ascii="Consolas" w:eastAsiaTheme="minorHAnsi" w:hAnsi="Consolas"/>
          <w:color w:val="000000"/>
          <w:sz w:val="20"/>
          <w:szCs w:val="20"/>
          <w:rtl/>
        </w:rPr>
        <w:t xml:space="preserve"> </w:t>
      </w:r>
      <w:r w:rsidRPr="00FA2AAA">
        <w:rPr>
          <w:rFonts w:asciiTheme="minorBidi" w:hAnsiTheme="minorBidi" w:cstheme="minorBidi" w:hint="eastAsia"/>
          <w:rtl/>
        </w:rPr>
        <w:t>בהתאם</w:t>
      </w:r>
      <w:r w:rsidRPr="00FA2AAA">
        <w:rPr>
          <w:rFonts w:asciiTheme="minorBidi" w:hAnsiTheme="minorBidi" w:cstheme="minorBidi"/>
          <w:rtl/>
        </w:rPr>
        <w:t xml:space="preserve"> </w:t>
      </w:r>
      <w:r w:rsidRPr="00FA2AAA">
        <w:rPr>
          <w:rFonts w:asciiTheme="minorBidi" w:hAnsiTheme="minorBidi" w:cstheme="minorBidi" w:hint="eastAsia"/>
          <w:rtl/>
        </w:rPr>
        <w:t>לאופי</w:t>
      </w:r>
      <w:r w:rsidRPr="00FA2AAA">
        <w:rPr>
          <w:rFonts w:asciiTheme="minorBidi" w:hAnsiTheme="minorBidi" w:cstheme="minorBidi"/>
          <w:rtl/>
        </w:rPr>
        <w:t xml:space="preserve"> </w:t>
      </w:r>
      <w:r w:rsidRPr="00FA2AAA">
        <w:rPr>
          <w:rFonts w:asciiTheme="minorBidi" w:hAnsiTheme="minorBidi" w:cstheme="minorBidi" w:hint="eastAsia"/>
          <w:rtl/>
        </w:rPr>
        <w:t>הכישלון</w:t>
      </w:r>
      <w:r w:rsidRPr="00FA2AAA">
        <w:rPr>
          <w:rFonts w:asciiTheme="minorBidi" w:hAnsiTheme="minorBidi" w:cstheme="minorBidi"/>
          <w:rtl/>
        </w:rPr>
        <w:t xml:space="preserve"> </w:t>
      </w:r>
      <w:r w:rsidRPr="00FA2AAA">
        <w:rPr>
          <w:rFonts w:asciiTheme="minorBidi" w:hAnsiTheme="minorBidi" w:cstheme="minorBidi" w:hint="eastAsia"/>
          <w:rtl/>
        </w:rPr>
        <w:t>או</w:t>
      </w:r>
      <w:r w:rsidRPr="00FA2AAA">
        <w:rPr>
          <w:rFonts w:asciiTheme="minorBidi" w:hAnsiTheme="minorBidi" w:cstheme="minorBidi"/>
          <w:rtl/>
        </w:rPr>
        <w:t xml:space="preserve"> </w:t>
      </w:r>
      <w:r w:rsidRPr="00FA2AAA">
        <w:rPr>
          <w:rFonts w:asciiTheme="minorBidi" w:hAnsiTheme="minorBidi" w:cstheme="minorBidi" w:hint="eastAsia"/>
          <w:rtl/>
        </w:rPr>
        <w:t>ההצלחה</w:t>
      </w:r>
      <w:r w:rsidRPr="00FA2AAA">
        <w:rPr>
          <w:rFonts w:asciiTheme="minorBidi" w:hAnsiTheme="minorBidi" w:cstheme="minorBidi"/>
          <w:rtl/>
        </w:rPr>
        <w:t>.</w:t>
      </w:r>
    </w:p>
    <w:p w14:paraId="5228697D" w14:textId="74F69C9C" w:rsidR="00110702" w:rsidRDefault="00E8441A" w:rsidP="00110702">
      <w:pPr>
        <w:pStyle w:val="ListParagraph"/>
        <w:numPr>
          <w:ilvl w:val="1"/>
          <w:numId w:val="18"/>
        </w:numPr>
        <w:spacing w:line="360" w:lineRule="auto"/>
        <w:ind w:left="996" w:hanging="636"/>
        <w:rPr>
          <w:rFonts w:asciiTheme="minorBidi" w:hAnsiTheme="minorBidi" w:cstheme="minorBidi"/>
        </w:rPr>
      </w:pPr>
      <w:r w:rsidRPr="00E8441A">
        <w:rPr>
          <w:rFonts w:asciiTheme="minorBidi" w:hAnsiTheme="minorBidi" w:cstheme="minorBidi" w:hint="cs"/>
          <w:rtl/>
        </w:rPr>
        <w:t>נתונה</w:t>
      </w:r>
      <w:r w:rsidR="00110702">
        <w:rPr>
          <w:rFonts w:asciiTheme="minorBidi" w:hAnsiTheme="minorBidi" w:cstheme="minorBidi" w:hint="cs"/>
          <w:rtl/>
        </w:rPr>
        <w:t xml:space="preserve"> </w:t>
      </w:r>
      <w:r w:rsidR="0033478D">
        <w:rPr>
          <w:rFonts w:asciiTheme="minorBidi" w:hAnsiTheme="minorBidi" w:cstheme="minorBidi" w:hint="cs"/>
          <w:rtl/>
        </w:rPr>
        <w:t>ה</w:t>
      </w:r>
      <w:r w:rsidR="00110702">
        <w:rPr>
          <w:rFonts w:asciiTheme="minorBidi" w:hAnsiTheme="minorBidi" w:cstheme="minorBidi" w:hint="cs"/>
          <w:rtl/>
        </w:rPr>
        <w:t xml:space="preserve">מתודה </w:t>
      </w:r>
      <w:proofErr w:type="spellStart"/>
      <w:r w:rsidR="00110702">
        <w:rPr>
          <w:rFonts w:asciiTheme="minorBidi" w:hAnsiTheme="minorBidi" w:cstheme="minorBidi"/>
        </w:rPr>
        <w:t>toString</w:t>
      </w:r>
      <w:proofErr w:type="spellEnd"/>
      <w:r w:rsidR="00110702">
        <w:rPr>
          <w:rFonts w:asciiTheme="minorBidi" w:hAnsiTheme="minorBidi" w:cstheme="minorBidi" w:hint="cs"/>
          <w:rtl/>
        </w:rPr>
        <w:t xml:space="preserve"> המחזירה מחרוזת עם נתוני </w:t>
      </w:r>
      <w:r>
        <w:rPr>
          <w:rFonts w:asciiTheme="minorBidi" w:hAnsiTheme="minorBidi" w:cstheme="minorBidi" w:hint="cs"/>
          <w:rtl/>
        </w:rPr>
        <w:t>המאגר</w:t>
      </w:r>
      <w:r w:rsidR="00110702">
        <w:rPr>
          <w:rFonts w:asciiTheme="minorBidi" w:hAnsiTheme="minorBidi" w:cstheme="minorBidi" w:hint="cs"/>
          <w:rtl/>
        </w:rPr>
        <w:t>.</w:t>
      </w:r>
    </w:p>
    <w:p w14:paraId="7C92A510" w14:textId="77777777" w:rsidR="0033478D" w:rsidRDefault="0033478D" w:rsidP="0033478D">
      <w:pPr>
        <w:pStyle w:val="ListParagraph"/>
        <w:spacing w:line="360" w:lineRule="auto"/>
        <w:ind w:left="996"/>
        <w:rPr>
          <w:rFonts w:asciiTheme="minorBidi" w:hAnsiTheme="minorBidi" w:cstheme="minorBidi"/>
        </w:rPr>
      </w:pPr>
    </w:p>
    <w:p w14:paraId="447B1B19" w14:textId="43A44587" w:rsidR="0053225F" w:rsidRPr="00305CB8" w:rsidRDefault="004C12E4" w:rsidP="00313B1C">
      <w:pPr>
        <w:spacing w:after="200" w:line="276" w:lineRule="auto"/>
        <w:jc w:val="both"/>
        <w:rPr>
          <w:rFonts w:asciiTheme="minorBidi" w:hAnsiTheme="minorBidi" w:cstheme="minorBidi"/>
        </w:rPr>
      </w:pPr>
      <w:r w:rsidRPr="00305CB8">
        <w:rPr>
          <w:rFonts w:asciiTheme="minorBidi" w:hAnsiTheme="minorBidi" w:cstheme="minorBidi" w:hint="eastAsia"/>
          <w:rtl/>
        </w:rPr>
        <w:t>להלן</w:t>
      </w:r>
      <w:r w:rsidRPr="00305CB8">
        <w:rPr>
          <w:rFonts w:asciiTheme="minorBidi" w:hAnsiTheme="minorBidi" w:cstheme="minorBidi"/>
          <w:rtl/>
        </w:rPr>
        <w:t xml:space="preserve"> </w:t>
      </w:r>
      <w:r w:rsidRPr="00305CB8">
        <w:rPr>
          <w:rFonts w:asciiTheme="minorBidi" w:hAnsiTheme="minorBidi" w:cstheme="minorBidi"/>
        </w:rPr>
        <w:t>main</w:t>
      </w:r>
      <w:r w:rsidRPr="00305CB8">
        <w:rPr>
          <w:rFonts w:asciiTheme="minorBidi" w:hAnsiTheme="minorBidi" w:cstheme="minorBidi"/>
          <w:rtl/>
        </w:rPr>
        <w:t xml:space="preserve"> לדוגמה:</w:t>
      </w:r>
    </w:p>
    <w:p w14:paraId="18104040" w14:textId="77777777" w:rsidR="003E1899" w:rsidRDefault="003E1899" w:rsidP="003E1899">
      <w:pPr>
        <w:autoSpaceDE w:val="0"/>
        <w:autoSpaceDN w:val="0"/>
        <w:bidi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class</w:t>
      </w:r>
      <w:r>
        <w:rPr>
          <w:rFonts w:ascii="Consolas" w:eastAsiaTheme="minorHAnsi" w:hAnsi="Consolas" w:cs="Consolas"/>
          <w:color w:val="000000"/>
          <w:sz w:val="20"/>
          <w:szCs w:val="20"/>
        </w:rPr>
        <w:t xml:space="preserve"> Program {</w:t>
      </w:r>
    </w:p>
    <w:p w14:paraId="427DA83F" w14:textId="77777777" w:rsidR="003E1899" w:rsidRDefault="003E1899" w:rsidP="003E1899">
      <w:pPr>
        <w:autoSpaceDE w:val="0"/>
        <w:autoSpaceDN w:val="0"/>
        <w:bidi w:val="0"/>
        <w:adjustRightInd w:val="0"/>
        <w:rPr>
          <w:rFonts w:ascii="Consolas" w:eastAsiaTheme="minorHAnsi" w:hAnsi="Consolas" w:cs="Consolas"/>
          <w:sz w:val="20"/>
          <w:szCs w:val="20"/>
        </w:rPr>
      </w:pPr>
    </w:p>
    <w:p w14:paraId="69AC6049" w14:textId="77777777" w:rsidR="003E1899" w:rsidRDefault="003E1899" w:rsidP="003E1899">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static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main(String[] </w:t>
      </w:r>
      <w:r>
        <w:rPr>
          <w:rFonts w:ascii="Consolas" w:eastAsiaTheme="minorHAnsi" w:hAnsi="Consolas" w:cs="Consolas"/>
          <w:color w:val="6A3E3E"/>
          <w:sz w:val="20"/>
          <w:szCs w:val="20"/>
        </w:rPr>
        <w:t>args</w:t>
      </w:r>
      <w:r>
        <w:rPr>
          <w:rFonts w:ascii="Consolas" w:eastAsiaTheme="minorHAnsi" w:hAnsi="Consolas" w:cs="Consolas"/>
          <w:color w:val="000000"/>
          <w:sz w:val="20"/>
          <w:szCs w:val="20"/>
        </w:rPr>
        <w:t>) {</w:t>
      </w:r>
    </w:p>
    <w:p w14:paraId="14F6C3D6" w14:textId="77777777" w:rsidR="003E1899" w:rsidRDefault="003E1899" w:rsidP="003E1899">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SongsRepository </w:t>
      </w:r>
      <w:r>
        <w:rPr>
          <w:rFonts w:ascii="Consolas" w:eastAsiaTheme="minorHAnsi" w:hAnsi="Consolas" w:cs="Consolas"/>
          <w:color w:val="6A3E3E"/>
          <w:sz w:val="20"/>
          <w:szCs w:val="20"/>
        </w:rPr>
        <w:t>repository</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SongsRepository();</w:t>
      </w:r>
    </w:p>
    <w:p w14:paraId="59C3B11F" w14:textId="77777777" w:rsidR="003E1899" w:rsidRDefault="003E1899" w:rsidP="003E1899">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14:paraId="436EDDEF" w14:textId="77777777" w:rsidR="003E1899" w:rsidRDefault="003E1899" w:rsidP="003E1899">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6A3E3E"/>
          <w:sz w:val="20"/>
          <w:szCs w:val="20"/>
        </w:rPr>
        <w:t>repository</w:t>
      </w:r>
      <w:r>
        <w:rPr>
          <w:rFonts w:ascii="Consolas" w:eastAsiaTheme="minorHAnsi" w:hAnsi="Consolas" w:cs="Consolas"/>
          <w:color w:val="000000"/>
          <w:sz w:val="20"/>
          <w:szCs w:val="20"/>
        </w:rPr>
        <w:t>.addArtist(</w:t>
      </w:r>
      <w:r>
        <w:rPr>
          <w:rFonts w:ascii="Consolas" w:eastAsiaTheme="minorHAnsi" w:hAnsi="Consolas" w:cs="Consolas"/>
          <w:color w:val="2A00FF"/>
          <w:sz w:val="20"/>
          <w:szCs w:val="20"/>
        </w:rPr>
        <w:t>"gogo"</w:t>
      </w:r>
      <w:r>
        <w:rPr>
          <w:rFonts w:ascii="Consolas" w:eastAsiaTheme="minorHAnsi" w:hAnsi="Consolas" w:cs="Consolas"/>
          <w:color w:val="000000"/>
          <w:sz w:val="20"/>
          <w:szCs w:val="20"/>
        </w:rPr>
        <w:t>);</w:t>
      </w:r>
    </w:p>
    <w:p w14:paraId="0F44F457" w14:textId="77777777" w:rsidR="003E1899" w:rsidRDefault="003E1899" w:rsidP="003E1899">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6A3E3E"/>
          <w:sz w:val="20"/>
          <w:szCs w:val="20"/>
        </w:rPr>
        <w:t>repository</w:t>
      </w:r>
      <w:r>
        <w:rPr>
          <w:rFonts w:ascii="Consolas" w:eastAsiaTheme="minorHAnsi" w:hAnsi="Consolas" w:cs="Consolas"/>
          <w:color w:val="000000"/>
          <w:sz w:val="20"/>
          <w:szCs w:val="20"/>
        </w:rPr>
        <w:t>.addArtist(</w:t>
      </w:r>
      <w:r>
        <w:rPr>
          <w:rFonts w:ascii="Consolas" w:eastAsiaTheme="minorHAnsi" w:hAnsi="Consolas" w:cs="Consolas"/>
          <w:color w:val="2A00FF"/>
          <w:sz w:val="20"/>
          <w:szCs w:val="20"/>
        </w:rPr>
        <w:t>"momo"</w:t>
      </w:r>
      <w:r>
        <w:rPr>
          <w:rFonts w:ascii="Consolas" w:eastAsiaTheme="minorHAnsi" w:hAnsi="Consolas" w:cs="Consolas"/>
          <w:color w:val="000000"/>
          <w:sz w:val="20"/>
          <w:szCs w:val="20"/>
        </w:rPr>
        <w:t>);</w:t>
      </w:r>
    </w:p>
    <w:p w14:paraId="635E7144" w14:textId="77777777" w:rsidR="003E1899" w:rsidRDefault="003E1899" w:rsidP="003E1899">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14:paraId="392C185E" w14:textId="77777777" w:rsidR="003E1899" w:rsidRDefault="003E1899" w:rsidP="003E1899">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6A3E3E"/>
          <w:sz w:val="20"/>
          <w:szCs w:val="20"/>
        </w:rPr>
        <w:t>repository</w:t>
      </w:r>
      <w:r>
        <w:rPr>
          <w:rFonts w:ascii="Consolas" w:eastAsiaTheme="minorHAnsi" w:hAnsi="Consolas" w:cs="Consolas"/>
          <w:color w:val="000000"/>
          <w:sz w:val="20"/>
          <w:szCs w:val="20"/>
        </w:rPr>
        <w:t>.addSong(</w:t>
      </w:r>
      <w:r>
        <w:rPr>
          <w:rFonts w:ascii="Consolas" w:eastAsiaTheme="minorHAnsi" w:hAnsi="Consolas" w:cs="Consolas"/>
          <w:color w:val="2A00FF"/>
          <w:sz w:val="20"/>
          <w:szCs w:val="20"/>
        </w:rPr>
        <w:t>"Corona Hey!"</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"gogo"</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"gogo"</w:t>
      </w:r>
      <w:r>
        <w:rPr>
          <w:rFonts w:ascii="Consolas" w:eastAsiaTheme="minorHAnsi" w:hAnsi="Consolas" w:cs="Consolas"/>
          <w:color w:val="000000"/>
          <w:sz w:val="20"/>
          <w:szCs w:val="20"/>
        </w:rPr>
        <w:t>);</w:t>
      </w:r>
    </w:p>
    <w:p w14:paraId="6BAF9FBE" w14:textId="77777777" w:rsidR="003E1899" w:rsidRDefault="003E1899" w:rsidP="003E1899">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6A3E3E"/>
          <w:sz w:val="20"/>
          <w:szCs w:val="20"/>
        </w:rPr>
        <w:t>repository</w:t>
      </w:r>
      <w:r>
        <w:rPr>
          <w:rFonts w:ascii="Consolas" w:eastAsiaTheme="minorHAnsi" w:hAnsi="Consolas" w:cs="Consolas"/>
          <w:color w:val="000000"/>
          <w:sz w:val="20"/>
          <w:szCs w:val="20"/>
        </w:rPr>
        <w:t>.addSong(</w:t>
      </w:r>
      <w:r>
        <w:rPr>
          <w:rFonts w:ascii="Consolas" w:eastAsiaTheme="minorHAnsi" w:hAnsi="Consolas" w:cs="Consolas"/>
          <w:color w:val="2A00FF"/>
          <w:sz w:val="20"/>
          <w:szCs w:val="20"/>
        </w:rPr>
        <w:t>"Antigen sucks"</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"gogo"</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"momo"</w:t>
      </w:r>
      <w:r>
        <w:rPr>
          <w:rFonts w:ascii="Consolas" w:eastAsiaTheme="minorHAnsi" w:hAnsi="Consolas" w:cs="Consolas"/>
          <w:color w:val="000000"/>
          <w:sz w:val="20"/>
          <w:szCs w:val="20"/>
        </w:rPr>
        <w:t>);</w:t>
      </w:r>
    </w:p>
    <w:p w14:paraId="4B9034CF" w14:textId="77777777" w:rsidR="003E1899" w:rsidRDefault="003E1899" w:rsidP="003E1899">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6A3E3E"/>
          <w:sz w:val="20"/>
          <w:szCs w:val="20"/>
        </w:rPr>
        <w:t>repository</w:t>
      </w:r>
      <w:r>
        <w:rPr>
          <w:rFonts w:ascii="Consolas" w:eastAsiaTheme="minorHAnsi" w:hAnsi="Consolas" w:cs="Consolas"/>
          <w:color w:val="000000"/>
          <w:sz w:val="20"/>
          <w:szCs w:val="20"/>
        </w:rPr>
        <w:t>.addSong(</w:t>
      </w:r>
      <w:r>
        <w:rPr>
          <w:rFonts w:ascii="Consolas" w:eastAsiaTheme="minorHAnsi" w:hAnsi="Consolas" w:cs="Consolas"/>
          <w:color w:val="2A00FF"/>
          <w:sz w:val="20"/>
          <w:szCs w:val="20"/>
        </w:rPr>
        <w:t>"PCR rocks!"</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"gogo"</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"momo"</w:t>
      </w:r>
      <w:r>
        <w:rPr>
          <w:rFonts w:ascii="Consolas" w:eastAsiaTheme="minorHAnsi" w:hAnsi="Consolas" w:cs="Consolas"/>
          <w:color w:val="000000"/>
          <w:sz w:val="20"/>
          <w:szCs w:val="20"/>
        </w:rPr>
        <w:t>);</w:t>
      </w:r>
    </w:p>
    <w:p w14:paraId="7646BB8B" w14:textId="77777777" w:rsidR="003E1899" w:rsidRDefault="003E1899" w:rsidP="003E1899">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6A3E3E"/>
          <w:sz w:val="20"/>
          <w:szCs w:val="20"/>
        </w:rPr>
        <w:t>repository</w:t>
      </w:r>
      <w:r>
        <w:rPr>
          <w:rFonts w:ascii="Consolas" w:eastAsiaTheme="minorHAnsi" w:hAnsi="Consolas" w:cs="Consolas"/>
          <w:color w:val="000000"/>
          <w:sz w:val="20"/>
          <w:szCs w:val="20"/>
        </w:rPr>
        <w:t>.addSong(</w:t>
      </w:r>
      <w:r>
        <w:rPr>
          <w:rFonts w:ascii="Consolas" w:eastAsiaTheme="minorHAnsi" w:hAnsi="Consolas" w:cs="Consolas"/>
          <w:color w:val="2A00FF"/>
          <w:sz w:val="20"/>
          <w:szCs w:val="20"/>
        </w:rPr>
        <w:t>"Be Healthy Choopie-Doop"</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"momo"</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w:t>
      </w:r>
      <w:r>
        <w:rPr>
          <w:rFonts w:ascii="Consolas" w:eastAsiaTheme="minorHAnsi" w:hAnsi="Consolas" w:cs="Consolas"/>
          <w:color w:val="000000"/>
          <w:sz w:val="20"/>
          <w:szCs w:val="20"/>
        </w:rPr>
        <w:t>);</w:t>
      </w:r>
    </w:p>
    <w:p w14:paraId="1295B53E" w14:textId="77777777" w:rsidR="003E1899" w:rsidRDefault="003E1899" w:rsidP="003E1899">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r>
        <w:rPr>
          <w:rFonts w:ascii="Consolas" w:eastAsiaTheme="minorHAnsi" w:hAnsi="Consolas" w:cs="Consolas"/>
          <w:color w:val="6A3E3E"/>
          <w:sz w:val="20"/>
          <w:szCs w:val="20"/>
        </w:rPr>
        <w:t>repository</w:t>
      </w:r>
      <w:r>
        <w:rPr>
          <w:rFonts w:ascii="Consolas" w:eastAsiaTheme="minorHAnsi" w:hAnsi="Consolas" w:cs="Consolas"/>
          <w:color w:val="000000"/>
          <w:sz w:val="20"/>
          <w:szCs w:val="20"/>
        </w:rPr>
        <w:t>.toString());</w:t>
      </w:r>
    </w:p>
    <w:p w14:paraId="1456B4D0" w14:textId="77777777" w:rsidR="003E1899" w:rsidRDefault="003E1899" w:rsidP="003E1899">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14:paraId="5D634642" w14:textId="689214AA" w:rsidR="003E1899" w:rsidRDefault="003E1899" w:rsidP="003E1899">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r>
        <w:rPr>
          <w:rFonts w:ascii="Consolas" w:eastAsiaTheme="minorHAnsi" w:hAnsi="Consolas" w:cs="Consolas"/>
          <w:color w:val="2A00FF"/>
          <w:sz w:val="20"/>
          <w:szCs w:val="20"/>
        </w:rPr>
        <w:t>"Repository after change:"</w:t>
      </w:r>
      <w:r>
        <w:rPr>
          <w:rFonts w:ascii="Consolas" w:eastAsiaTheme="minorHAnsi" w:hAnsi="Consolas" w:cs="Consolas"/>
          <w:color w:val="000000"/>
          <w:sz w:val="20"/>
          <w:szCs w:val="20"/>
        </w:rPr>
        <w:t>);</w:t>
      </w:r>
    </w:p>
    <w:p w14:paraId="448B42BE" w14:textId="4477E4F6" w:rsidR="003E1899" w:rsidRDefault="003E1899" w:rsidP="003E1899">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6A3E3E"/>
          <w:sz w:val="20"/>
          <w:szCs w:val="20"/>
        </w:rPr>
        <w:t>repository</w:t>
      </w:r>
      <w:r>
        <w:rPr>
          <w:rFonts w:ascii="Consolas" w:eastAsiaTheme="minorHAnsi" w:hAnsi="Consolas" w:cs="Consolas"/>
          <w:color w:val="000000"/>
          <w:sz w:val="20"/>
          <w:szCs w:val="20"/>
        </w:rPr>
        <w:t>.getSongByName(</w:t>
      </w:r>
      <w:r w:rsidR="00905C2B">
        <w:rPr>
          <w:rFonts w:ascii="Consolas" w:eastAsiaTheme="minorHAnsi" w:hAnsi="Consolas" w:cs="Consolas"/>
          <w:color w:val="000000"/>
          <w:sz w:val="20"/>
          <w:szCs w:val="20"/>
        </w:rPr>
        <w:br/>
        <w:t xml:space="preserve">                 </w:t>
      </w:r>
      <w:r>
        <w:rPr>
          <w:rFonts w:ascii="Consolas" w:eastAsiaTheme="minorHAnsi" w:hAnsi="Consolas" w:cs="Consolas"/>
          <w:color w:val="2A00FF"/>
          <w:sz w:val="20"/>
          <w:szCs w:val="20"/>
        </w:rPr>
        <w:t>"Corona Hey!"</w:t>
      </w:r>
      <w:r>
        <w:rPr>
          <w:rFonts w:ascii="Consolas" w:eastAsiaTheme="minorHAnsi" w:hAnsi="Consolas" w:cs="Consolas"/>
          <w:color w:val="000000"/>
          <w:sz w:val="20"/>
          <w:szCs w:val="20"/>
        </w:rPr>
        <w:t>).setLastPerformer(</w:t>
      </w:r>
      <w:r>
        <w:rPr>
          <w:rFonts w:ascii="Consolas" w:eastAsiaTheme="minorHAnsi" w:hAnsi="Consolas" w:cs="Consolas"/>
          <w:color w:val="6A3E3E"/>
          <w:sz w:val="20"/>
          <w:szCs w:val="20"/>
        </w:rPr>
        <w:t>repository</w:t>
      </w:r>
      <w:r>
        <w:rPr>
          <w:rFonts w:ascii="Consolas" w:eastAsiaTheme="minorHAnsi" w:hAnsi="Consolas" w:cs="Consolas"/>
          <w:color w:val="000000"/>
          <w:sz w:val="20"/>
          <w:szCs w:val="20"/>
        </w:rPr>
        <w:t>.getArtistByName(</w:t>
      </w:r>
      <w:r>
        <w:rPr>
          <w:rFonts w:ascii="Consolas" w:eastAsiaTheme="minorHAnsi" w:hAnsi="Consolas" w:cs="Consolas"/>
          <w:color w:val="2A00FF"/>
          <w:sz w:val="20"/>
          <w:szCs w:val="20"/>
        </w:rPr>
        <w:t>"momo"</w:t>
      </w:r>
      <w:r>
        <w:rPr>
          <w:rFonts w:ascii="Consolas" w:eastAsiaTheme="minorHAnsi" w:hAnsi="Consolas" w:cs="Consolas"/>
          <w:color w:val="000000"/>
          <w:sz w:val="20"/>
          <w:szCs w:val="20"/>
        </w:rPr>
        <w:t>));</w:t>
      </w:r>
    </w:p>
    <w:p w14:paraId="2D8C5B06" w14:textId="77777777" w:rsidR="003E1899" w:rsidRDefault="003E1899" w:rsidP="003E1899">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14:paraId="7C8CD383" w14:textId="77777777" w:rsidR="003E1899" w:rsidRDefault="003E1899" w:rsidP="003E1899">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r>
        <w:rPr>
          <w:rFonts w:ascii="Consolas" w:eastAsiaTheme="minorHAnsi" w:hAnsi="Consolas" w:cs="Consolas"/>
          <w:color w:val="6A3E3E"/>
          <w:sz w:val="20"/>
          <w:szCs w:val="20"/>
        </w:rPr>
        <w:t>repository</w:t>
      </w:r>
      <w:r>
        <w:rPr>
          <w:rFonts w:ascii="Consolas" w:eastAsiaTheme="minorHAnsi" w:hAnsi="Consolas" w:cs="Consolas"/>
          <w:color w:val="000000"/>
          <w:sz w:val="20"/>
          <w:szCs w:val="20"/>
        </w:rPr>
        <w:t>.toString());</w:t>
      </w:r>
    </w:p>
    <w:p w14:paraId="419B3CBB" w14:textId="77777777" w:rsidR="003E1899" w:rsidRDefault="003E1899" w:rsidP="003E1899">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14:paraId="7B759A63" w14:textId="77777777" w:rsidR="003E1899" w:rsidRDefault="003E1899" w:rsidP="003E1899">
      <w:pPr>
        <w:autoSpaceDE w:val="0"/>
        <w:autoSpaceDN w:val="0"/>
        <w:bidi w:val="0"/>
        <w:adjustRightInd w:val="0"/>
        <w:rPr>
          <w:rFonts w:ascii="Consolas" w:eastAsiaTheme="minorHAnsi" w:hAnsi="Consolas" w:cs="Consolas"/>
          <w:sz w:val="20"/>
          <w:szCs w:val="20"/>
        </w:rPr>
      </w:pPr>
    </w:p>
    <w:p w14:paraId="69B0BA9A" w14:textId="77777777" w:rsidR="003E1899" w:rsidRDefault="003E1899" w:rsidP="003E1899">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w:t>
      </w:r>
    </w:p>
    <w:p w14:paraId="7D0F0B4B" w14:textId="77777777" w:rsidR="001D4E97" w:rsidRPr="00560E35" w:rsidRDefault="001D4E97" w:rsidP="009C117E">
      <w:pPr>
        <w:spacing w:after="200" w:line="276" w:lineRule="auto"/>
        <w:jc w:val="both"/>
        <w:rPr>
          <w:rFonts w:ascii="Consolas" w:eastAsiaTheme="minorHAnsi" w:hAnsi="Consolas" w:cstheme="minorBidi"/>
          <w:color w:val="000000"/>
          <w:sz w:val="20"/>
          <w:szCs w:val="20"/>
        </w:rPr>
      </w:pPr>
    </w:p>
    <w:p w14:paraId="6B3DEB0E" w14:textId="3C050D0F" w:rsidR="00DD4BFA" w:rsidRDefault="004C12E4" w:rsidP="009C117E">
      <w:pPr>
        <w:spacing w:after="200" w:line="276" w:lineRule="auto"/>
        <w:jc w:val="both"/>
        <w:rPr>
          <w:rFonts w:asciiTheme="minorBidi" w:hAnsiTheme="minorBidi" w:cstheme="minorBidi"/>
        </w:rPr>
      </w:pPr>
      <w:r w:rsidRPr="00764584">
        <w:rPr>
          <w:rFonts w:asciiTheme="minorBidi" w:hAnsiTheme="minorBidi" w:cstheme="minorBidi" w:hint="eastAsia"/>
          <w:rtl/>
        </w:rPr>
        <w:t>להלן</w:t>
      </w:r>
      <w:r w:rsidRPr="00764584">
        <w:rPr>
          <w:rFonts w:asciiTheme="minorBidi" w:hAnsiTheme="minorBidi" w:cstheme="minorBidi"/>
          <w:rtl/>
        </w:rPr>
        <w:t xml:space="preserve">  פלט עבור </w:t>
      </w:r>
      <w:r w:rsidRPr="00764584">
        <w:rPr>
          <w:rFonts w:asciiTheme="minorBidi" w:hAnsiTheme="minorBidi" w:cstheme="minorBidi"/>
        </w:rPr>
        <w:t>main</w:t>
      </w:r>
      <w:r w:rsidRPr="00764584">
        <w:rPr>
          <w:rFonts w:asciiTheme="minorBidi" w:hAnsiTheme="minorBidi" w:cstheme="minorBidi"/>
          <w:rtl/>
        </w:rPr>
        <w:t xml:space="preserve"> זה</w:t>
      </w:r>
      <w:r w:rsidR="003055C7">
        <w:rPr>
          <w:rFonts w:asciiTheme="minorBidi" w:hAnsiTheme="minorBidi" w:cstheme="minorBidi" w:hint="cs"/>
          <w:rtl/>
        </w:rPr>
        <w:t>:</w:t>
      </w:r>
    </w:p>
    <w:p w14:paraId="74F17C55" w14:textId="77777777" w:rsidR="003E1899" w:rsidRDefault="003E1899" w:rsidP="003E1899">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The artists in the repository:</w:t>
      </w:r>
    </w:p>
    <w:p w14:paraId="6F3BB200" w14:textId="77777777" w:rsidR="003E1899" w:rsidRDefault="003E1899" w:rsidP="003E1899">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The artist gogo wrote 3 songs:</w:t>
      </w:r>
    </w:p>
    <w:p w14:paraId="6028A435" w14:textId="77777777" w:rsidR="003E1899" w:rsidRDefault="003E1899" w:rsidP="003E1899">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Corona Hey!</w:t>
      </w:r>
    </w:p>
    <w:p w14:paraId="123068FD" w14:textId="77777777" w:rsidR="003E1899" w:rsidRDefault="003E1899" w:rsidP="003E1899">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Antigen sucks</w:t>
      </w:r>
    </w:p>
    <w:p w14:paraId="66385C51" w14:textId="77777777" w:rsidR="003E1899" w:rsidRDefault="003E1899" w:rsidP="003E1899">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PCR rocks!</w:t>
      </w:r>
    </w:p>
    <w:p w14:paraId="1B3A884A" w14:textId="77777777" w:rsidR="003E1899" w:rsidRDefault="003E1899" w:rsidP="003E1899">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and performed these songs: </w:t>
      </w:r>
    </w:p>
    <w:p w14:paraId="2F8B31D6" w14:textId="77777777" w:rsidR="003E1899" w:rsidRDefault="003E1899" w:rsidP="003E1899">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Corona Hey!</w:t>
      </w:r>
    </w:p>
    <w:p w14:paraId="0A03A601" w14:textId="77777777" w:rsidR="003E1899" w:rsidRDefault="003E1899" w:rsidP="003E1899">
      <w:pPr>
        <w:autoSpaceDE w:val="0"/>
        <w:autoSpaceDN w:val="0"/>
        <w:bidi w:val="0"/>
        <w:adjustRightInd w:val="0"/>
        <w:rPr>
          <w:rFonts w:ascii="Consolas" w:eastAsiaTheme="minorHAnsi" w:hAnsi="Consolas" w:cs="Consolas"/>
          <w:sz w:val="20"/>
          <w:szCs w:val="20"/>
        </w:rPr>
      </w:pPr>
    </w:p>
    <w:p w14:paraId="49041DE0" w14:textId="77777777" w:rsidR="003E1899" w:rsidRDefault="003E1899" w:rsidP="003E1899">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The artist momo wrote 1 songs:</w:t>
      </w:r>
    </w:p>
    <w:p w14:paraId="3DFAE5FA" w14:textId="77777777" w:rsidR="003E1899" w:rsidRDefault="003E1899" w:rsidP="003E1899">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Be Healthy Choopie-Doop</w:t>
      </w:r>
    </w:p>
    <w:p w14:paraId="5D558C39" w14:textId="77777777" w:rsidR="003E1899" w:rsidRDefault="003E1899" w:rsidP="003E1899">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and performed these songs: </w:t>
      </w:r>
    </w:p>
    <w:p w14:paraId="35F14FD5" w14:textId="77777777" w:rsidR="003E1899" w:rsidRDefault="003E1899" w:rsidP="003E1899">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Antigen sucks</w:t>
      </w:r>
    </w:p>
    <w:p w14:paraId="05907227" w14:textId="77777777" w:rsidR="003E1899" w:rsidRDefault="003E1899" w:rsidP="003E1899">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PCR rocks!</w:t>
      </w:r>
    </w:p>
    <w:p w14:paraId="1177F87F" w14:textId="77777777" w:rsidR="003E1899" w:rsidRDefault="003E1899" w:rsidP="003E1899">
      <w:pPr>
        <w:autoSpaceDE w:val="0"/>
        <w:autoSpaceDN w:val="0"/>
        <w:bidi w:val="0"/>
        <w:adjustRightInd w:val="0"/>
        <w:rPr>
          <w:rFonts w:ascii="Consolas" w:eastAsiaTheme="minorHAnsi" w:hAnsi="Consolas" w:cs="Consolas"/>
          <w:sz w:val="20"/>
          <w:szCs w:val="20"/>
        </w:rPr>
      </w:pPr>
    </w:p>
    <w:p w14:paraId="4284C7B3" w14:textId="77777777" w:rsidR="003E1899" w:rsidRDefault="003E1899" w:rsidP="003E1899">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The songs in the repository:</w:t>
      </w:r>
    </w:p>
    <w:p w14:paraId="7AEDF444" w14:textId="77777777" w:rsidR="003E1899" w:rsidRDefault="003E1899" w:rsidP="003E1899">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The song 'Corona Hey!' was written by gogo and was last performed by gogo</w:t>
      </w:r>
    </w:p>
    <w:p w14:paraId="15C0D788" w14:textId="77777777" w:rsidR="003E1899" w:rsidRDefault="003E1899" w:rsidP="003E1899">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The song 'Antigen sucks' was written by gogo and was last performed by momo</w:t>
      </w:r>
    </w:p>
    <w:p w14:paraId="22193594" w14:textId="77777777" w:rsidR="003E1899" w:rsidRDefault="003E1899" w:rsidP="003E1899">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lastRenderedPageBreak/>
        <w:t>The song 'PCR rocks!' was written by gogo and was last performed by momo</w:t>
      </w:r>
    </w:p>
    <w:p w14:paraId="3C2938F2" w14:textId="77777777" w:rsidR="003E1899" w:rsidRDefault="003E1899" w:rsidP="003E1899">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The song 'Be Healthy Choopie-Doop' was written by momo</w:t>
      </w:r>
    </w:p>
    <w:p w14:paraId="147A6F03" w14:textId="77777777" w:rsidR="003E1899" w:rsidRDefault="003E1899" w:rsidP="003E1899">
      <w:pPr>
        <w:autoSpaceDE w:val="0"/>
        <w:autoSpaceDN w:val="0"/>
        <w:bidi w:val="0"/>
        <w:adjustRightInd w:val="0"/>
        <w:rPr>
          <w:rFonts w:ascii="Consolas" w:eastAsiaTheme="minorHAnsi" w:hAnsi="Consolas" w:cs="Consolas"/>
          <w:sz w:val="20"/>
          <w:szCs w:val="20"/>
        </w:rPr>
      </w:pPr>
    </w:p>
    <w:p w14:paraId="38018A6D" w14:textId="463E8C1D" w:rsidR="003E1899" w:rsidRDefault="003E1899" w:rsidP="003E1899">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Repository after change:</w:t>
      </w:r>
    </w:p>
    <w:p w14:paraId="2E284440" w14:textId="77777777" w:rsidR="003E1899" w:rsidRDefault="003E1899" w:rsidP="003E1899">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The artists in the repository:</w:t>
      </w:r>
    </w:p>
    <w:p w14:paraId="59CF1E1F" w14:textId="77777777" w:rsidR="003E1899" w:rsidRDefault="003E1899" w:rsidP="003E1899">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The artist gogo wrote 3 songs:</w:t>
      </w:r>
    </w:p>
    <w:p w14:paraId="79C3610D" w14:textId="77777777" w:rsidR="003E1899" w:rsidRDefault="003E1899" w:rsidP="003E1899">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Corona Hey!</w:t>
      </w:r>
    </w:p>
    <w:p w14:paraId="576F2F1A" w14:textId="77777777" w:rsidR="003E1899" w:rsidRDefault="003E1899" w:rsidP="003E1899">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Antigen sucks</w:t>
      </w:r>
    </w:p>
    <w:p w14:paraId="5F6ECA31" w14:textId="77777777" w:rsidR="003E1899" w:rsidRDefault="003E1899" w:rsidP="003E1899">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PCR rocks!</w:t>
      </w:r>
    </w:p>
    <w:p w14:paraId="384F9A29" w14:textId="77777777" w:rsidR="003E1899" w:rsidRDefault="003E1899" w:rsidP="003E1899">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and performed these songs: </w:t>
      </w:r>
    </w:p>
    <w:p w14:paraId="60D9E0FF" w14:textId="77777777" w:rsidR="003E1899" w:rsidRDefault="003E1899" w:rsidP="003E1899">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Corona Hey!</w:t>
      </w:r>
    </w:p>
    <w:p w14:paraId="21998921" w14:textId="77777777" w:rsidR="003E1899" w:rsidRDefault="003E1899" w:rsidP="003E1899">
      <w:pPr>
        <w:autoSpaceDE w:val="0"/>
        <w:autoSpaceDN w:val="0"/>
        <w:bidi w:val="0"/>
        <w:adjustRightInd w:val="0"/>
        <w:rPr>
          <w:rFonts w:ascii="Consolas" w:eastAsiaTheme="minorHAnsi" w:hAnsi="Consolas" w:cs="Consolas"/>
          <w:sz w:val="20"/>
          <w:szCs w:val="20"/>
        </w:rPr>
      </w:pPr>
    </w:p>
    <w:p w14:paraId="1A2E7F72" w14:textId="77777777" w:rsidR="003E1899" w:rsidRDefault="003E1899" w:rsidP="003E1899">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The artist momo wrote 1 songs:</w:t>
      </w:r>
    </w:p>
    <w:p w14:paraId="04DC04B2" w14:textId="77777777" w:rsidR="003E1899" w:rsidRDefault="003E1899" w:rsidP="003E1899">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Be Healthy Choopie-Doop</w:t>
      </w:r>
    </w:p>
    <w:p w14:paraId="07ACD0B2" w14:textId="77777777" w:rsidR="003E1899" w:rsidRDefault="003E1899" w:rsidP="003E1899">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and performed these songs: </w:t>
      </w:r>
    </w:p>
    <w:p w14:paraId="0BCF00B4" w14:textId="77777777" w:rsidR="003E1899" w:rsidRDefault="003E1899" w:rsidP="003E1899">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Antigen sucks</w:t>
      </w:r>
    </w:p>
    <w:p w14:paraId="1F5AAA2C" w14:textId="77777777" w:rsidR="003E1899" w:rsidRDefault="003E1899" w:rsidP="003E1899">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PCR rocks!</w:t>
      </w:r>
    </w:p>
    <w:p w14:paraId="743F16F9" w14:textId="77777777" w:rsidR="003E1899" w:rsidRDefault="003E1899" w:rsidP="003E1899">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Corona Hey!</w:t>
      </w:r>
    </w:p>
    <w:p w14:paraId="3361491E" w14:textId="77777777" w:rsidR="003E1899" w:rsidRDefault="003E1899" w:rsidP="003E1899">
      <w:pPr>
        <w:autoSpaceDE w:val="0"/>
        <w:autoSpaceDN w:val="0"/>
        <w:bidi w:val="0"/>
        <w:adjustRightInd w:val="0"/>
        <w:rPr>
          <w:rFonts w:ascii="Consolas" w:eastAsiaTheme="minorHAnsi" w:hAnsi="Consolas" w:cs="Consolas"/>
          <w:sz w:val="20"/>
          <w:szCs w:val="20"/>
        </w:rPr>
      </w:pPr>
    </w:p>
    <w:p w14:paraId="363EC4B6" w14:textId="77777777" w:rsidR="003E1899" w:rsidRDefault="003E1899" w:rsidP="003E1899">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The songs in the repository:</w:t>
      </w:r>
    </w:p>
    <w:p w14:paraId="210D5887" w14:textId="77777777" w:rsidR="003E1899" w:rsidRDefault="003E1899" w:rsidP="003E1899">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The song 'Corona Hey!' was written by gogo and was last performed by momo</w:t>
      </w:r>
    </w:p>
    <w:p w14:paraId="180A07CA" w14:textId="77777777" w:rsidR="003E1899" w:rsidRDefault="003E1899" w:rsidP="003E1899">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The song 'Antigen sucks' was written by gogo and was last performed by momo</w:t>
      </w:r>
    </w:p>
    <w:p w14:paraId="53D99491" w14:textId="77777777" w:rsidR="003E1899" w:rsidRDefault="003E1899" w:rsidP="003E1899">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The song 'PCR rocks!' was written by gogo and was last performed by momo</w:t>
      </w:r>
    </w:p>
    <w:p w14:paraId="5D2563C1" w14:textId="77777777" w:rsidR="003E1899" w:rsidRDefault="003E1899" w:rsidP="003E1899">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The song 'Be Healthy Choopie-Doop' was written by momo</w:t>
      </w:r>
    </w:p>
    <w:p w14:paraId="7E70BE39" w14:textId="77777777" w:rsidR="003E1899" w:rsidRDefault="003E1899" w:rsidP="003E1899">
      <w:pPr>
        <w:autoSpaceDE w:val="0"/>
        <w:autoSpaceDN w:val="0"/>
        <w:bidi w:val="0"/>
        <w:adjustRightInd w:val="0"/>
        <w:rPr>
          <w:rFonts w:ascii="Consolas" w:eastAsiaTheme="minorHAnsi" w:hAnsi="Consolas" w:cs="Consolas"/>
          <w:sz w:val="20"/>
          <w:szCs w:val="20"/>
        </w:rPr>
      </w:pPr>
    </w:p>
    <w:p w14:paraId="53A15F54" w14:textId="6DF1EBD7" w:rsidR="0033478D" w:rsidRPr="003E1899" w:rsidRDefault="0033478D" w:rsidP="0033478D">
      <w:pPr>
        <w:autoSpaceDE w:val="0"/>
        <w:autoSpaceDN w:val="0"/>
        <w:bidi w:val="0"/>
        <w:adjustRightInd w:val="0"/>
        <w:rPr>
          <w:rFonts w:ascii="Consolas" w:eastAsiaTheme="minorHAnsi" w:hAnsi="Consolas" w:cs="Consolas"/>
          <w:sz w:val="20"/>
          <w:szCs w:val="20"/>
        </w:rPr>
      </w:pPr>
    </w:p>
    <w:p w14:paraId="70D2EEA2" w14:textId="77777777" w:rsidR="0033478D" w:rsidRDefault="0033478D" w:rsidP="0033478D">
      <w:pPr>
        <w:autoSpaceDE w:val="0"/>
        <w:autoSpaceDN w:val="0"/>
        <w:bidi w:val="0"/>
        <w:adjustRightInd w:val="0"/>
        <w:rPr>
          <w:rFonts w:ascii="Consolas" w:eastAsiaTheme="minorHAnsi" w:hAnsi="Consolas" w:cs="Consolas"/>
          <w:sz w:val="20"/>
          <w:szCs w:val="20"/>
        </w:rPr>
      </w:pPr>
    </w:p>
    <w:p w14:paraId="27F71FB8" w14:textId="504B81EF" w:rsidR="003E1899" w:rsidRPr="00C1430B" w:rsidRDefault="003E1899" w:rsidP="003E1899">
      <w:pPr>
        <w:spacing w:after="200" w:line="276" w:lineRule="auto"/>
        <w:rPr>
          <w:rFonts w:asciiTheme="minorBidi" w:hAnsiTheme="minorBidi" w:cstheme="minorBidi"/>
          <w:b/>
          <w:bCs/>
          <w:rtl/>
        </w:rPr>
      </w:pPr>
      <w:r w:rsidRPr="00987234">
        <w:rPr>
          <w:rFonts w:ascii="Menlo" w:eastAsiaTheme="minorHAnsi" w:hAnsi="Menlo" w:cs="Menlo"/>
          <w:color w:val="000000"/>
          <w:sz w:val="20"/>
          <w:szCs w:val="20"/>
        </w:rPr>
        <w:br w:type="page"/>
      </w:r>
      <w:r w:rsidRPr="00C1430B">
        <w:rPr>
          <w:rFonts w:asciiTheme="minorBidi" w:hAnsiTheme="minorBidi" w:cstheme="minorBidi" w:hint="cs"/>
          <w:b/>
          <w:bCs/>
          <w:rtl/>
        </w:rPr>
        <w:lastRenderedPageBreak/>
        <w:t xml:space="preserve">השלימו את המחלקה </w:t>
      </w:r>
      <w:r>
        <w:rPr>
          <w:rFonts w:asciiTheme="minorBidi" w:hAnsiTheme="minorBidi" w:cstheme="minorBidi"/>
          <w:b/>
          <w:bCs/>
        </w:rPr>
        <w:t xml:space="preserve"> Artist</w:t>
      </w:r>
      <w:r>
        <w:rPr>
          <w:rFonts w:asciiTheme="minorBidi" w:hAnsiTheme="minorBidi" w:cstheme="minorBidi" w:hint="cs"/>
          <w:b/>
          <w:bCs/>
          <w:rtl/>
        </w:rPr>
        <w:t xml:space="preserve"> עפ"י הנדרש בהגדרות למעלה</w:t>
      </w:r>
      <w:r w:rsidRPr="00C1430B">
        <w:rPr>
          <w:rFonts w:asciiTheme="minorBidi" w:hAnsiTheme="minorBidi" w:cstheme="minorBidi" w:hint="cs"/>
          <w:b/>
          <w:bCs/>
          <w:rtl/>
        </w:rPr>
        <w:t>:</w:t>
      </w:r>
    </w:p>
    <w:p w14:paraId="2BC9C5A8" w14:textId="77777777" w:rsidR="003E1899" w:rsidRDefault="003E1899" w:rsidP="003E1899">
      <w:pPr>
        <w:autoSpaceDE w:val="0"/>
        <w:autoSpaceDN w:val="0"/>
        <w:bidi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class</w:t>
      </w:r>
      <w:r>
        <w:rPr>
          <w:rFonts w:ascii="Consolas" w:eastAsiaTheme="minorHAnsi" w:hAnsi="Consolas" w:cs="Consolas"/>
          <w:color w:val="000000"/>
          <w:sz w:val="20"/>
          <w:szCs w:val="20"/>
        </w:rPr>
        <w:t xml:space="preserve"> Artist {</w:t>
      </w:r>
      <w:r>
        <w:rPr>
          <w:rFonts w:ascii="Consolas" w:eastAsiaTheme="minorHAnsi" w:hAnsi="Consolas" w:cs="Consolas"/>
          <w:color w:val="000000"/>
          <w:sz w:val="20"/>
          <w:szCs w:val="20"/>
        </w:rPr>
        <w:tab/>
      </w:r>
    </w:p>
    <w:p w14:paraId="76B077F3" w14:textId="77777777" w:rsidR="003E1899" w:rsidRDefault="003E1899" w:rsidP="003E1899">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String </w:t>
      </w:r>
      <w:r>
        <w:rPr>
          <w:rFonts w:ascii="Consolas" w:eastAsiaTheme="minorHAnsi" w:hAnsi="Consolas" w:cs="Consolas"/>
          <w:color w:val="0000C0"/>
          <w:sz w:val="20"/>
          <w:szCs w:val="20"/>
        </w:rPr>
        <w:t>name</w:t>
      </w:r>
      <w:r>
        <w:rPr>
          <w:rFonts w:ascii="Consolas" w:eastAsiaTheme="minorHAnsi" w:hAnsi="Consolas" w:cs="Consolas"/>
          <w:color w:val="000000"/>
          <w:sz w:val="20"/>
          <w:szCs w:val="20"/>
        </w:rPr>
        <w:t>;</w:t>
      </w:r>
    </w:p>
    <w:p w14:paraId="6AF68EC6" w14:textId="77777777" w:rsidR="003E1899" w:rsidRDefault="003E1899" w:rsidP="003E1899">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Song[] </w:t>
      </w:r>
      <w:r>
        <w:rPr>
          <w:rFonts w:ascii="Consolas" w:eastAsiaTheme="minorHAnsi" w:hAnsi="Consolas" w:cs="Consolas"/>
          <w:color w:val="0000C0"/>
          <w:sz w:val="20"/>
          <w:szCs w:val="20"/>
        </w:rPr>
        <w:t>writtenSongs</w:t>
      </w:r>
      <w:r>
        <w:rPr>
          <w:rFonts w:ascii="Consolas" w:eastAsiaTheme="minorHAnsi" w:hAnsi="Consolas" w:cs="Consolas"/>
          <w:color w:val="000000"/>
          <w:sz w:val="20"/>
          <w:szCs w:val="20"/>
        </w:rPr>
        <w:t>;</w:t>
      </w:r>
    </w:p>
    <w:p w14:paraId="0FD0388B" w14:textId="77777777" w:rsidR="003E1899" w:rsidRDefault="003E1899" w:rsidP="003E1899">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Song[] </w:t>
      </w:r>
      <w:r>
        <w:rPr>
          <w:rFonts w:ascii="Consolas" w:eastAsiaTheme="minorHAnsi" w:hAnsi="Consolas" w:cs="Consolas"/>
          <w:color w:val="0000C0"/>
          <w:sz w:val="20"/>
          <w:szCs w:val="20"/>
        </w:rPr>
        <w:t>performedSongs</w:t>
      </w:r>
      <w:r>
        <w:rPr>
          <w:rFonts w:ascii="Consolas" w:eastAsiaTheme="minorHAnsi" w:hAnsi="Consolas" w:cs="Consolas"/>
          <w:color w:val="000000"/>
          <w:sz w:val="20"/>
          <w:szCs w:val="20"/>
        </w:rPr>
        <w:t>;</w:t>
      </w:r>
    </w:p>
    <w:p w14:paraId="4215F4A7" w14:textId="77777777" w:rsidR="003E1899" w:rsidRDefault="003E1899" w:rsidP="003E1899">
      <w:pPr>
        <w:autoSpaceDE w:val="0"/>
        <w:autoSpaceDN w:val="0"/>
        <w:bidi w:val="0"/>
        <w:adjustRightInd w:val="0"/>
        <w:rPr>
          <w:rFonts w:ascii="Consolas" w:eastAsiaTheme="minorHAnsi" w:hAnsi="Consolas" w:cs="Consolas"/>
          <w:sz w:val="20"/>
          <w:szCs w:val="20"/>
        </w:rPr>
      </w:pPr>
    </w:p>
    <w:p w14:paraId="5F57816F" w14:textId="77777777" w:rsidR="003E1899" w:rsidRDefault="003E1899" w:rsidP="003E1899">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Artist(String </w:t>
      </w:r>
      <w:r>
        <w:rPr>
          <w:rFonts w:ascii="Consolas" w:eastAsiaTheme="minorHAnsi" w:hAnsi="Consolas" w:cs="Consolas"/>
          <w:color w:val="6A3E3E"/>
          <w:sz w:val="20"/>
          <w:szCs w:val="20"/>
        </w:rPr>
        <w:t>name</w:t>
      </w:r>
      <w:r>
        <w:rPr>
          <w:rFonts w:ascii="Consolas" w:eastAsiaTheme="minorHAnsi" w:hAnsi="Consolas" w:cs="Consolas"/>
          <w:color w:val="000000"/>
          <w:sz w:val="20"/>
          <w:szCs w:val="20"/>
        </w:rPr>
        <w:t>) {</w:t>
      </w:r>
    </w:p>
    <w:p w14:paraId="3B0D6634" w14:textId="77777777" w:rsidR="003E1899" w:rsidRDefault="003E1899" w:rsidP="003E1899">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r>
        <w:rPr>
          <w:rFonts w:ascii="Consolas" w:eastAsiaTheme="minorHAnsi" w:hAnsi="Consolas" w:cs="Consolas"/>
          <w:color w:val="0000C0"/>
          <w:sz w:val="20"/>
          <w:szCs w:val="20"/>
        </w:rPr>
        <w:t>name</w:t>
      </w:r>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name</w:t>
      </w:r>
      <w:r>
        <w:rPr>
          <w:rFonts w:ascii="Consolas" w:eastAsiaTheme="minorHAnsi" w:hAnsi="Consolas" w:cs="Consolas"/>
          <w:color w:val="000000"/>
          <w:sz w:val="20"/>
          <w:szCs w:val="20"/>
        </w:rPr>
        <w:t>;</w:t>
      </w:r>
    </w:p>
    <w:p w14:paraId="0C169B6E" w14:textId="77777777" w:rsidR="003E1899" w:rsidRDefault="003E1899" w:rsidP="003E1899">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writtenSongs</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Song[0];</w:t>
      </w:r>
    </w:p>
    <w:p w14:paraId="5A5589D3" w14:textId="77777777" w:rsidR="003E1899" w:rsidRDefault="003E1899" w:rsidP="003E1899">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performedSongs</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Song[0];</w:t>
      </w:r>
    </w:p>
    <w:p w14:paraId="1E954CB4" w14:textId="77777777" w:rsidR="003E1899" w:rsidRDefault="003E1899" w:rsidP="003E1899">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14:paraId="60AC6231" w14:textId="77777777" w:rsidR="003E1899" w:rsidRDefault="003E1899" w:rsidP="003E1899">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p>
    <w:p w14:paraId="503FD29C" w14:textId="77777777" w:rsidR="003E1899" w:rsidRDefault="003E1899" w:rsidP="003E1899">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String getName() {</w:t>
      </w:r>
    </w:p>
    <w:p w14:paraId="3B7F7839" w14:textId="77777777" w:rsidR="003E1899" w:rsidRDefault="003E1899" w:rsidP="003E1899">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name</w:t>
      </w:r>
      <w:r>
        <w:rPr>
          <w:rFonts w:ascii="Consolas" w:eastAsiaTheme="minorHAnsi" w:hAnsi="Consolas" w:cs="Consolas"/>
          <w:color w:val="000000"/>
          <w:sz w:val="20"/>
          <w:szCs w:val="20"/>
        </w:rPr>
        <w:t>;</w:t>
      </w:r>
    </w:p>
    <w:p w14:paraId="2433FC79" w14:textId="77777777" w:rsidR="003E1899" w:rsidRDefault="003E1899" w:rsidP="003E1899">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14:paraId="657E1CCD" w14:textId="77777777" w:rsidR="00B95381" w:rsidRDefault="00B95381" w:rsidP="00B95381">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p>
    <w:p w14:paraId="3223D970" w14:textId="77777777" w:rsidR="00B95381" w:rsidRDefault="00B95381" w:rsidP="00B95381">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boolean</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hasWroteSong(</w:t>
      </w:r>
      <w:proofErr w:type="gramEnd"/>
      <w:r>
        <w:rPr>
          <w:rFonts w:ascii="Consolas" w:eastAsiaTheme="minorHAnsi" w:hAnsi="Consolas" w:cs="Consolas"/>
          <w:color w:val="000000"/>
          <w:sz w:val="20"/>
          <w:szCs w:val="20"/>
        </w:rPr>
        <w:t xml:space="preserve">Song </w:t>
      </w:r>
      <w:r>
        <w:rPr>
          <w:rFonts w:ascii="Consolas" w:eastAsiaTheme="minorHAnsi" w:hAnsi="Consolas" w:cs="Consolas"/>
          <w:color w:val="6A3E3E"/>
          <w:sz w:val="20"/>
          <w:szCs w:val="20"/>
        </w:rPr>
        <w:t>theSong</w:t>
      </w:r>
      <w:r>
        <w:rPr>
          <w:rFonts w:ascii="Consolas" w:eastAsiaTheme="minorHAnsi" w:hAnsi="Consolas" w:cs="Consolas"/>
          <w:color w:val="000000"/>
          <w:sz w:val="20"/>
          <w:szCs w:val="20"/>
        </w:rPr>
        <w:t>) {</w:t>
      </w:r>
    </w:p>
    <w:p w14:paraId="245965EC" w14:textId="77777777" w:rsidR="00B95381" w:rsidRPr="0000570B" w:rsidRDefault="00B95381" w:rsidP="00B95381">
      <w:pPr>
        <w:autoSpaceDE w:val="0"/>
        <w:autoSpaceDN w:val="0"/>
        <w:bidi w:val="0"/>
        <w:adjustRightInd w:val="0"/>
        <w:ind w:left="1440"/>
        <w:rPr>
          <w:rFonts w:ascii="Consolas" w:eastAsiaTheme="minorHAnsi" w:hAnsi="Consolas" w:cs="Consolas"/>
          <w:sz w:val="20"/>
          <w:szCs w:val="20"/>
        </w:rPr>
      </w:pPr>
      <w:r w:rsidRPr="0000570B">
        <w:rPr>
          <w:rFonts w:ascii="Consolas" w:eastAsiaTheme="minorHAnsi" w:hAnsi="Consolas" w:cs="Consolas"/>
          <w:sz w:val="20"/>
          <w:szCs w:val="20"/>
        </w:rPr>
        <w:t xml:space="preserve">// this function returns true if the artists already has a song </w:t>
      </w:r>
      <w:r>
        <w:rPr>
          <w:rFonts w:ascii="Consolas" w:eastAsiaTheme="minorHAnsi" w:hAnsi="Consolas" w:cs="Consolas"/>
          <w:sz w:val="20"/>
          <w:szCs w:val="20"/>
        </w:rPr>
        <w:br/>
        <w:t xml:space="preserve">// </w:t>
      </w:r>
      <w:r w:rsidRPr="0000570B">
        <w:rPr>
          <w:rFonts w:ascii="Consolas" w:eastAsiaTheme="minorHAnsi" w:hAnsi="Consolas" w:cs="Consolas"/>
          <w:sz w:val="20"/>
          <w:szCs w:val="20"/>
        </w:rPr>
        <w:t>with that name in hist written songs list</w:t>
      </w:r>
    </w:p>
    <w:p w14:paraId="14A7C61C" w14:textId="77777777" w:rsidR="00B95381" w:rsidRDefault="00B95381" w:rsidP="00B95381">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14:paraId="796978A8" w14:textId="77777777" w:rsidR="003E1899" w:rsidRDefault="003E1899" w:rsidP="003E1899">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p>
    <w:p w14:paraId="5E46C8E7" w14:textId="7182CB60" w:rsidR="003E1899" w:rsidRDefault="003E1899" w:rsidP="003E1899">
      <w:pPr>
        <w:autoSpaceDE w:val="0"/>
        <w:autoSpaceDN w:val="0"/>
        <w:bidi w:val="0"/>
        <w:adjustRightInd w:val="0"/>
        <w:rPr>
          <w:rFonts w:ascii="Consolas" w:eastAsiaTheme="minorHAnsi" w:hAnsi="Consolas" w:cs="Consolas"/>
          <w:color w:val="000000"/>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boolean</w:t>
      </w:r>
      <w:r>
        <w:rPr>
          <w:rFonts w:ascii="Consolas" w:eastAsiaTheme="minorHAnsi" w:hAnsi="Consolas" w:cs="Consolas"/>
          <w:color w:val="000000"/>
          <w:sz w:val="20"/>
          <w:szCs w:val="20"/>
        </w:rPr>
        <w:t xml:space="preserve"> addWrittenSong(Song </w:t>
      </w:r>
      <w:r>
        <w:rPr>
          <w:rFonts w:ascii="Consolas" w:eastAsiaTheme="minorHAnsi" w:hAnsi="Consolas" w:cs="Consolas"/>
          <w:color w:val="6A3E3E"/>
          <w:sz w:val="20"/>
          <w:szCs w:val="20"/>
        </w:rPr>
        <w:t>newSong</w:t>
      </w:r>
      <w:r>
        <w:rPr>
          <w:rFonts w:ascii="Consolas" w:eastAsiaTheme="minorHAnsi" w:hAnsi="Consolas" w:cs="Consolas"/>
          <w:color w:val="000000"/>
          <w:sz w:val="20"/>
          <w:szCs w:val="20"/>
        </w:rPr>
        <w:t>) {</w:t>
      </w:r>
    </w:p>
    <w:p w14:paraId="41C109A7" w14:textId="57C33A2B" w:rsidR="0000570B" w:rsidRPr="0000570B" w:rsidRDefault="0000570B" w:rsidP="0000570B">
      <w:pPr>
        <w:autoSpaceDE w:val="0"/>
        <w:autoSpaceDN w:val="0"/>
        <w:bidi w:val="0"/>
        <w:adjustRightInd w:val="0"/>
        <w:ind w:left="1440"/>
        <w:rPr>
          <w:rFonts w:ascii="Consolas" w:eastAsiaTheme="minorHAnsi" w:hAnsi="Consolas" w:cs="Consolas"/>
          <w:sz w:val="20"/>
          <w:szCs w:val="20"/>
        </w:rPr>
      </w:pPr>
      <w:r>
        <w:rPr>
          <w:rFonts w:ascii="Consolas" w:eastAsiaTheme="minorHAnsi" w:hAnsi="Consolas" w:cs="Consolas"/>
          <w:sz w:val="20"/>
          <w:szCs w:val="20"/>
        </w:rPr>
        <w:t>// this functions a reference adds the song if it doesn’t appear yet</w:t>
      </w:r>
      <w:r>
        <w:rPr>
          <w:rFonts w:ascii="Consolas" w:eastAsiaTheme="minorHAnsi" w:hAnsi="Consolas" w:cs="Consolas"/>
          <w:sz w:val="20"/>
          <w:szCs w:val="20"/>
        </w:rPr>
        <w:br/>
        <w:t xml:space="preserve">// in the list, and returns </w:t>
      </w:r>
      <w:r>
        <w:rPr>
          <w:rFonts w:ascii="Consolas" w:eastAsiaTheme="minorHAnsi" w:hAnsi="Consolas" w:cs="Consolas"/>
          <w:i/>
          <w:iCs/>
          <w:sz w:val="20"/>
          <w:szCs w:val="20"/>
        </w:rPr>
        <w:t>true</w:t>
      </w:r>
      <w:r>
        <w:rPr>
          <w:rFonts w:ascii="Consolas" w:eastAsiaTheme="minorHAnsi" w:hAnsi="Consolas" w:cs="Consolas"/>
          <w:sz w:val="20"/>
          <w:szCs w:val="20"/>
        </w:rPr>
        <w:t xml:space="preserve"> if it </w:t>
      </w:r>
      <w:proofErr w:type="gramStart"/>
      <w:r>
        <w:rPr>
          <w:rFonts w:ascii="Consolas" w:eastAsiaTheme="minorHAnsi" w:hAnsi="Consolas" w:cs="Consolas"/>
          <w:sz w:val="20"/>
          <w:szCs w:val="20"/>
        </w:rPr>
        <w:t>succeed</w:t>
      </w:r>
      <w:proofErr w:type="gramEnd"/>
      <w:r>
        <w:rPr>
          <w:rFonts w:ascii="Consolas" w:eastAsiaTheme="minorHAnsi" w:hAnsi="Consolas" w:cs="Consolas"/>
          <w:sz w:val="20"/>
          <w:szCs w:val="20"/>
        </w:rPr>
        <w:t xml:space="preserve">, else returns </w:t>
      </w:r>
      <w:r>
        <w:rPr>
          <w:rFonts w:ascii="Consolas" w:eastAsiaTheme="minorHAnsi" w:hAnsi="Consolas" w:cs="Consolas"/>
          <w:i/>
          <w:iCs/>
          <w:sz w:val="20"/>
          <w:szCs w:val="20"/>
        </w:rPr>
        <w:t>false</w:t>
      </w:r>
      <w:r>
        <w:rPr>
          <w:rFonts w:ascii="Consolas" w:eastAsiaTheme="minorHAnsi" w:hAnsi="Consolas" w:cs="Consolas"/>
          <w:sz w:val="20"/>
          <w:szCs w:val="20"/>
        </w:rPr>
        <w:t>.</w:t>
      </w:r>
    </w:p>
    <w:p w14:paraId="427533FA" w14:textId="01ED705B" w:rsidR="0000570B" w:rsidRDefault="0000570B" w:rsidP="0000570B">
      <w:pPr>
        <w:autoSpaceDE w:val="0"/>
        <w:autoSpaceDN w:val="0"/>
        <w:bidi w:val="0"/>
        <w:adjustRightInd w:val="0"/>
        <w:rPr>
          <w:rFonts w:ascii="Consolas" w:eastAsiaTheme="minorHAnsi" w:hAnsi="Consolas" w:cs="Consolas"/>
          <w:sz w:val="20"/>
          <w:szCs w:val="20"/>
        </w:rPr>
      </w:pPr>
      <w:r>
        <w:rPr>
          <w:rFonts w:ascii="Consolas" w:eastAsiaTheme="minorHAnsi" w:hAnsi="Consolas" w:cs="Consolas"/>
          <w:sz w:val="20"/>
          <w:szCs w:val="20"/>
        </w:rPr>
        <w:tab/>
      </w:r>
      <w:r>
        <w:rPr>
          <w:rFonts w:ascii="Consolas" w:eastAsiaTheme="minorHAnsi" w:hAnsi="Consolas" w:cs="Consolas"/>
          <w:sz w:val="20"/>
          <w:szCs w:val="20"/>
        </w:rPr>
        <w:tab/>
        <w:t>// if the array is full, it enlarges it by *2</w:t>
      </w:r>
    </w:p>
    <w:p w14:paraId="3821D2AD" w14:textId="53F35C36" w:rsidR="003E1899" w:rsidRDefault="0000570B" w:rsidP="0000570B">
      <w:pPr>
        <w:autoSpaceDE w:val="0"/>
        <w:autoSpaceDN w:val="0"/>
        <w:bidi w:val="0"/>
        <w:adjustRightInd w:val="0"/>
        <w:ind w:left="720" w:firstLine="720"/>
        <w:rPr>
          <w:rFonts w:ascii="Consolas" w:eastAsiaTheme="minorHAnsi" w:hAnsi="Consolas" w:cs="Consolas"/>
          <w:sz w:val="20"/>
          <w:szCs w:val="20"/>
        </w:rPr>
      </w:pPr>
      <w:r>
        <w:rPr>
          <w:rFonts w:ascii="Consolas" w:eastAsiaTheme="minorHAnsi" w:hAnsi="Consolas" w:cs="Consolas"/>
          <w:sz w:val="20"/>
          <w:szCs w:val="20"/>
        </w:rPr>
        <w:t>...</w:t>
      </w:r>
    </w:p>
    <w:p w14:paraId="049BF890" w14:textId="77777777" w:rsidR="003E1899" w:rsidRDefault="003E1899" w:rsidP="003E1899">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14:paraId="646889AF" w14:textId="77777777" w:rsidR="003E1899" w:rsidRDefault="003E1899" w:rsidP="003E1899">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p>
    <w:p w14:paraId="1976EBF9" w14:textId="77777777" w:rsidR="003E1899" w:rsidRPr="0000570B" w:rsidRDefault="003E1899" w:rsidP="003E1899">
      <w:pPr>
        <w:autoSpaceDE w:val="0"/>
        <w:autoSpaceDN w:val="0"/>
        <w:bidi w:val="0"/>
        <w:adjustRightInd w:val="0"/>
        <w:rPr>
          <w:rFonts w:ascii="Consolas" w:eastAsiaTheme="minorHAnsi" w:hAnsi="Consolas" w:cs="Consolas"/>
          <w:sz w:val="20"/>
          <w:szCs w:val="20"/>
          <w:highlight w:val="yellow"/>
        </w:rPr>
      </w:pPr>
      <w:r>
        <w:rPr>
          <w:rFonts w:ascii="Consolas" w:eastAsiaTheme="minorHAnsi" w:hAnsi="Consolas" w:cs="Consolas"/>
          <w:color w:val="000000"/>
          <w:sz w:val="20"/>
          <w:szCs w:val="20"/>
        </w:rPr>
        <w:tab/>
      </w:r>
      <w:r w:rsidRPr="0000570B">
        <w:rPr>
          <w:rFonts w:ascii="Consolas" w:eastAsiaTheme="minorHAnsi" w:hAnsi="Consolas" w:cs="Consolas"/>
          <w:b/>
          <w:bCs/>
          <w:color w:val="7F0055"/>
          <w:sz w:val="20"/>
          <w:szCs w:val="20"/>
          <w:highlight w:val="yellow"/>
        </w:rPr>
        <w:t>public</w:t>
      </w:r>
      <w:r w:rsidRPr="0000570B">
        <w:rPr>
          <w:rFonts w:ascii="Consolas" w:eastAsiaTheme="minorHAnsi" w:hAnsi="Consolas" w:cs="Consolas"/>
          <w:color w:val="000000"/>
          <w:sz w:val="20"/>
          <w:szCs w:val="20"/>
          <w:highlight w:val="yellow"/>
        </w:rPr>
        <w:t xml:space="preserve"> </w:t>
      </w:r>
      <w:r w:rsidRPr="0000570B">
        <w:rPr>
          <w:rFonts w:ascii="Consolas" w:eastAsiaTheme="minorHAnsi" w:hAnsi="Consolas" w:cs="Consolas"/>
          <w:b/>
          <w:bCs/>
          <w:color w:val="7F0055"/>
          <w:sz w:val="20"/>
          <w:szCs w:val="20"/>
          <w:highlight w:val="yellow"/>
        </w:rPr>
        <w:t>boolean</w:t>
      </w:r>
      <w:r w:rsidRPr="0000570B">
        <w:rPr>
          <w:rFonts w:ascii="Consolas" w:eastAsiaTheme="minorHAnsi" w:hAnsi="Consolas" w:cs="Consolas"/>
          <w:color w:val="000000"/>
          <w:sz w:val="20"/>
          <w:szCs w:val="20"/>
          <w:highlight w:val="yellow"/>
        </w:rPr>
        <w:t xml:space="preserve"> addPerformedSong(Song </w:t>
      </w:r>
      <w:r w:rsidRPr="0000570B">
        <w:rPr>
          <w:rFonts w:ascii="Consolas" w:eastAsiaTheme="minorHAnsi" w:hAnsi="Consolas" w:cs="Consolas"/>
          <w:color w:val="6A3E3E"/>
          <w:sz w:val="20"/>
          <w:szCs w:val="20"/>
          <w:highlight w:val="yellow"/>
        </w:rPr>
        <w:t>newSong</w:t>
      </w:r>
      <w:r w:rsidRPr="0000570B">
        <w:rPr>
          <w:rFonts w:ascii="Consolas" w:eastAsiaTheme="minorHAnsi" w:hAnsi="Consolas" w:cs="Consolas"/>
          <w:color w:val="000000"/>
          <w:sz w:val="20"/>
          <w:szCs w:val="20"/>
          <w:highlight w:val="yellow"/>
        </w:rPr>
        <w:t>) {</w:t>
      </w:r>
    </w:p>
    <w:p w14:paraId="02476A6E" w14:textId="77777777" w:rsidR="003E1899" w:rsidRPr="0000570B" w:rsidRDefault="003E1899" w:rsidP="003E1899">
      <w:pPr>
        <w:autoSpaceDE w:val="0"/>
        <w:autoSpaceDN w:val="0"/>
        <w:bidi w:val="0"/>
        <w:adjustRightInd w:val="0"/>
        <w:rPr>
          <w:rFonts w:ascii="Consolas" w:eastAsiaTheme="minorHAnsi" w:hAnsi="Consolas" w:cs="Consolas"/>
          <w:sz w:val="20"/>
          <w:szCs w:val="20"/>
          <w:highlight w:val="yellow"/>
        </w:rPr>
      </w:pPr>
      <w:r w:rsidRPr="0000570B">
        <w:rPr>
          <w:rFonts w:ascii="Consolas" w:eastAsiaTheme="minorHAnsi" w:hAnsi="Consolas" w:cs="Consolas"/>
          <w:color w:val="000000"/>
          <w:sz w:val="20"/>
          <w:szCs w:val="20"/>
          <w:highlight w:val="yellow"/>
        </w:rPr>
        <w:tab/>
      </w:r>
      <w:r w:rsidRPr="0000570B">
        <w:rPr>
          <w:rFonts w:ascii="Consolas" w:eastAsiaTheme="minorHAnsi" w:hAnsi="Consolas" w:cs="Consolas"/>
          <w:color w:val="000000"/>
          <w:sz w:val="20"/>
          <w:szCs w:val="20"/>
          <w:highlight w:val="yellow"/>
        </w:rPr>
        <w:tab/>
      </w:r>
      <w:r w:rsidRPr="0000570B">
        <w:rPr>
          <w:rFonts w:ascii="Consolas" w:eastAsiaTheme="minorHAnsi" w:hAnsi="Consolas" w:cs="Consolas"/>
          <w:b/>
          <w:bCs/>
          <w:color w:val="7F0055"/>
          <w:sz w:val="20"/>
          <w:szCs w:val="20"/>
          <w:highlight w:val="yellow"/>
        </w:rPr>
        <w:t>if</w:t>
      </w:r>
      <w:r w:rsidRPr="0000570B">
        <w:rPr>
          <w:rFonts w:ascii="Consolas" w:eastAsiaTheme="minorHAnsi" w:hAnsi="Consolas" w:cs="Consolas"/>
          <w:color w:val="000000"/>
          <w:sz w:val="20"/>
          <w:szCs w:val="20"/>
          <w:highlight w:val="yellow"/>
        </w:rPr>
        <w:t xml:space="preserve"> (hasPerformedSong(</w:t>
      </w:r>
      <w:r w:rsidRPr="0000570B">
        <w:rPr>
          <w:rFonts w:ascii="Consolas" w:eastAsiaTheme="minorHAnsi" w:hAnsi="Consolas" w:cs="Consolas"/>
          <w:color w:val="6A3E3E"/>
          <w:sz w:val="20"/>
          <w:szCs w:val="20"/>
          <w:highlight w:val="yellow"/>
        </w:rPr>
        <w:t>newSong</w:t>
      </w:r>
      <w:r w:rsidRPr="0000570B">
        <w:rPr>
          <w:rFonts w:ascii="Consolas" w:eastAsiaTheme="minorHAnsi" w:hAnsi="Consolas" w:cs="Consolas"/>
          <w:color w:val="000000"/>
          <w:sz w:val="20"/>
          <w:szCs w:val="20"/>
          <w:highlight w:val="yellow"/>
        </w:rPr>
        <w:t>))</w:t>
      </w:r>
    </w:p>
    <w:p w14:paraId="08CAAF91" w14:textId="77777777" w:rsidR="003E1899" w:rsidRPr="0000570B" w:rsidRDefault="003E1899" w:rsidP="003E1899">
      <w:pPr>
        <w:autoSpaceDE w:val="0"/>
        <w:autoSpaceDN w:val="0"/>
        <w:bidi w:val="0"/>
        <w:adjustRightInd w:val="0"/>
        <w:rPr>
          <w:rFonts w:ascii="Consolas" w:eastAsiaTheme="minorHAnsi" w:hAnsi="Consolas" w:cs="Consolas"/>
          <w:sz w:val="20"/>
          <w:szCs w:val="20"/>
          <w:highlight w:val="yellow"/>
        </w:rPr>
      </w:pPr>
      <w:r w:rsidRPr="0000570B">
        <w:rPr>
          <w:rFonts w:ascii="Consolas" w:eastAsiaTheme="minorHAnsi" w:hAnsi="Consolas" w:cs="Consolas"/>
          <w:color w:val="000000"/>
          <w:sz w:val="20"/>
          <w:szCs w:val="20"/>
          <w:highlight w:val="yellow"/>
        </w:rPr>
        <w:tab/>
      </w:r>
      <w:r w:rsidRPr="0000570B">
        <w:rPr>
          <w:rFonts w:ascii="Consolas" w:eastAsiaTheme="minorHAnsi" w:hAnsi="Consolas" w:cs="Consolas"/>
          <w:color w:val="000000"/>
          <w:sz w:val="20"/>
          <w:szCs w:val="20"/>
          <w:highlight w:val="yellow"/>
        </w:rPr>
        <w:tab/>
      </w:r>
      <w:r w:rsidRPr="0000570B">
        <w:rPr>
          <w:rFonts w:ascii="Consolas" w:eastAsiaTheme="minorHAnsi" w:hAnsi="Consolas" w:cs="Consolas"/>
          <w:color w:val="000000"/>
          <w:sz w:val="20"/>
          <w:szCs w:val="20"/>
          <w:highlight w:val="yellow"/>
        </w:rPr>
        <w:tab/>
      </w:r>
      <w:r w:rsidRPr="0000570B">
        <w:rPr>
          <w:rFonts w:ascii="Consolas" w:eastAsiaTheme="minorHAnsi" w:hAnsi="Consolas" w:cs="Consolas"/>
          <w:b/>
          <w:bCs/>
          <w:color w:val="7F0055"/>
          <w:sz w:val="20"/>
          <w:szCs w:val="20"/>
          <w:highlight w:val="yellow"/>
        </w:rPr>
        <w:t>return</w:t>
      </w:r>
      <w:r w:rsidRPr="0000570B">
        <w:rPr>
          <w:rFonts w:ascii="Consolas" w:eastAsiaTheme="minorHAnsi" w:hAnsi="Consolas" w:cs="Consolas"/>
          <w:color w:val="000000"/>
          <w:sz w:val="20"/>
          <w:szCs w:val="20"/>
          <w:highlight w:val="yellow"/>
        </w:rPr>
        <w:t xml:space="preserve"> </w:t>
      </w:r>
      <w:r w:rsidRPr="0000570B">
        <w:rPr>
          <w:rFonts w:ascii="Consolas" w:eastAsiaTheme="minorHAnsi" w:hAnsi="Consolas" w:cs="Consolas"/>
          <w:b/>
          <w:bCs/>
          <w:color w:val="7F0055"/>
          <w:sz w:val="20"/>
          <w:szCs w:val="20"/>
          <w:highlight w:val="yellow"/>
        </w:rPr>
        <w:t>false</w:t>
      </w:r>
      <w:r w:rsidRPr="0000570B">
        <w:rPr>
          <w:rFonts w:ascii="Consolas" w:eastAsiaTheme="minorHAnsi" w:hAnsi="Consolas" w:cs="Consolas"/>
          <w:color w:val="000000"/>
          <w:sz w:val="20"/>
          <w:szCs w:val="20"/>
          <w:highlight w:val="yellow"/>
        </w:rPr>
        <w:t>;</w:t>
      </w:r>
    </w:p>
    <w:p w14:paraId="62BE0A98" w14:textId="77777777" w:rsidR="003E1899" w:rsidRPr="0000570B" w:rsidRDefault="003E1899" w:rsidP="003E1899">
      <w:pPr>
        <w:autoSpaceDE w:val="0"/>
        <w:autoSpaceDN w:val="0"/>
        <w:bidi w:val="0"/>
        <w:adjustRightInd w:val="0"/>
        <w:rPr>
          <w:rFonts w:ascii="Consolas" w:eastAsiaTheme="minorHAnsi" w:hAnsi="Consolas" w:cs="Consolas"/>
          <w:sz w:val="20"/>
          <w:szCs w:val="20"/>
          <w:highlight w:val="yellow"/>
        </w:rPr>
      </w:pPr>
      <w:r w:rsidRPr="0000570B">
        <w:rPr>
          <w:rFonts w:ascii="Consolas" w:eastAsiaTheme="minorHAnsi" w:hAnsi="Consolas" w:cs="Consolas"/>
          <w:color w:val="000000"/>
          <w:sz w:val="20"/>
          <w:szCs w:val="20"/>
          <w:highlight w:val="yellow"/>
        </w:rPr>
        <w:tab/>
      </w:r>
      <w:r w:rsidRPr="0000570B">
        <w:rPr>
          <w:rFonts w:ascii="Consolas" w:eastAsiaTheme="minorHAnsi" w:hAnsi="Consolas" w:cs="Consolas"/>
          <w:color w:val="000000"/>
          <w:sz w:val="20"/>
          <w:szCs w:val="20"/>
          <w:highlight w:val="yellow"/>
        </w:rPr>
        <w:tab/>
      </w:r>
    </w:p>
    <w:p w14:paraId="2FA94D8A" w14:textId="77777777" w:rsidR="003E1899" w:rsidRPr="0000570B" w:rsidRDefault="003E1899" w:rsidP="003E1899">
      <w:pPr>
        <w:autoSpaceDE w:val="0"/>
        <w:autoSpaceDN w:val="0"/>
        <w:bidi w:val="0"/>
        <w:adjustRightInd w:val="0"/>
        <w:rPr>
          <w:rFonts w:ascii="Consolas" w:eastAsiaTheme="minorHAnsi" w:hAnsi="Consolas" w:cs="Consolas"/>
          <w:sz w:val="20"/>
          <w:szCs w:val="20"/>
          <w:highlight w:val="yellow"/>
        </w:rPr>
      </w:pPr>
      <w:r w:rsidRPr="0000570B">
        <w:rPr>
          <w:rFonts w:ascii="Consolas" w:eastAsiaTheme="minorHAnsi" w:hAnsi="Consolas" w:cs="Consolas"/>
          <w:color w:val="000000"/>
          <w:sz w:val="20"/>
          <w:szCs w:val="20"/>
          <w:highlight w:val="yellow"/>
        </w:rPr>
        <w:tab/>
      </w:r>
      <w:r w:rsidRPr="0000570B">
        <w:rPr>
          <w:rFonts w:ascii="Consolas" w:eastAsiaTheme="minorHAnsi" w:hAnsi="Consolas" w:cs="Consolas"/>
          <w:color w:val="000000"/>
          <w:sz w:val="20"/>
          <w:szCs w:val="20"/>
          <w:highlight w:val="yellow"/>
        </w:rPr>
        <w:tab/>
      </w:r>
      <w:proofErr w:type="spellStart"/>
      <w:r w:rsidRPr="0000570B">
        <w:rPr>
          <w:rFonts w:ascii="Consolas" w:eastAsiaTheme="minorHAnsi" w:hAnsi="Consolas" w:cs="Consolas"/>
          <w:color w:val="0000C0"/>
          <w:sz w:val="20"/>
          <w:szCs w:val="20"/>
          <w:highlight w:val="yellow"/>
        </w:rPr>
        <w:t>performedSongs</w:t>
      </w:r>
      <w:proofErr w:type="spellEnd"/>
      <w:r w:rsidRPr="0000570B">
        <w:rPr>
          <w:rFonts w:ascii="Consolas" w:eastAsiaTheme="minorHAnsi" w:hAnsi="Consolas" w:cs="Consolas"/>
          <w:color w:val="000000"/>
          <w:sz w:val="20"/>
          <w:szCs w:val="20"/>
          <w:highlight w:val="yellow"/>
        </w:rPr>
        <w:t xml:space="preserve"> = </w:t>
      </w:r>
      <w:proofErr w:type="spellStart"/>
      <w:r w:rsidRPr="0000570B">
        <w:rPr>
          <w:rFonts w:ascii="Consolas" w:eastAsiaTheme="minorHAnsi" w:hAnsi="Consolas" w:cs="Consolas"/>
          <w:color w:val="000000"/>
          <w:sz w:val="20"/>
          <w:szCs w:val="20"/>
          <w:highlight w:val="yellow"/>
        </w:rPr>
        <w:t>Arrays.</w:t>
      </w:r>
      <w:r w:rsidRPr="0000570B">
        <w:rPr>
          <w:rFonts w:ascii="Consolas" w:eastAsiaTheme="minorHAnsi" w:hAnsi="Consolas" w:cs="Consolas"/>
          <w:i/>
          <w:iCs/>
          <w:color w:val="000000"/>
          <w:sz w:val="20"/>
          <w:szCs w:val="20"/>
          <w:highlight w:val="yellow"/>
        </w:rPr>
        <w:t>copyOf</w:t>
      </w:r>
      <w:proofErr w:type="spellEnd"/>
      <w:r w:rsidRPr="0000570B">
        <w:rPr>
          <w:rFonts w:ascii="Consolas" w:eastAsiaTheme="minorHAnsi" w:hAnsi="Consolas" w:cs="Consolas"/>
          <w:color w:val="000000"/>
          <w:sz w:val="20"/>
          <w:szCs w:val="20"/>
          <w:highlight w:val="yellow"/>
        </w:rPr>
        <w:t>(</w:t>
      </w:r>
      <w:proofErr w:type="spellStart"/>
      <w:r w:rsidRPr="0000570B">
        <w:rPr>
          <w:rFonts w:ascii="Consolas" w:eastAsiaTheme="minorHAnsi" w:hAnsi="Consolas" w:cs="Consolas"/>
          <w:color w:val="0000C0"/>
          <w:sz w:val="20"/>
          <w:szCs w:val="20"/>
          <w:highlight w:val="yellow"/>
        </w:rPr>
        <w:t>performedSongs</w:t>
      </w:r>
      <w:proofErr w:type="spellEnd"/>
      <w:r w:rsidRPr="0000570B">
        <w:rPr>
          <w:rFonts w:ascii="Consolas" w:eastAsiaTheme="minorHAnsi" w:hAnsi="Consolas" w:cs="Consolas"/>
          <w:color w:val="000000"/>
          <w:sz w:val="20"/>
          <w:szCs w:val="20"/>
          <w:highlight w:val="yellow"/>
        </w:rPr>
        <w:t xml:space="preserve">, </w:t>
      </w:r>
      <w:r w:rsidRPr="0000570B">
        <w:rPr>
          <w:rFonts w:ascii="Consolas" w:eastAsiaTheme="minorHAnsi" w:hAnsi="Consolas" w:cs="Consolas"/>
          <w:color w:val="0000C0"/>
          <w:sz w:val="20"/>
          <w:szCs w:val="20"/>
          <w:highlight w:val="yellow"/>
        </w:rPr>
        <w:t>performedSongs</w:t>
      </w:r>
      <w:r w:rsidRPr="0000570B">
        <w:rPr>
          <w:rFonts w:ascii="Consolas" w:eastAsiaTheme="minorHAnsi" w:hAnsi="Consolas" w:cs="Consolas"/>
          <w:color w:val="000000"/>
          <w:sz w:val="20"/>
          <w:szCs w:val="20"/>
          <w:highlight w:val="yellow"/>
        </w:rPr>
        <w:t>.</w:t>
      </w:r>
      <w:r w:rsidRPr="0000570B">
        <w:rPr>
          <w:rFonts w:ascii="Consolas" w:eastAsiaTheme="minorHAnsi" w:hAnsi="Consolas" w:cs="Consolas"/>
          <w:color w:val="0000C0"/>
          <w:sz w:val="20"/>
          <w:szCs w:val="20"/>
          <w:highlight w:val="yellow"/>
        </w:rPr>
        <w:t>length</w:t>
      </w:r>
      <w:r w:rsidRPr="0000570B">
        <w:rPr>
          <w:rFonts w:ascii="Consolas" w:eastAsiaTheme="minorHAnsi" w:hAnsi="Consolas" w:cs="Consolas"/>
          <w:color w:val="000000"/>
          <w:sz w:val="20"/>
          <w:szCs w:val="20"/>
          <w:highlight w:val="yellow"/>
        </w:rPr>
        <w:t>+1);</w:t>
      </w:r>
    </w:p>
    <w:p w14:paraId="0D107A02" w14:textId="77777777" w:rsidR="003E1899" w:rsidRPr="0000570B" w:rsidRDefault="003E1899" w:rsidP="003E1899">
      <w:pPr>
        <w:autoSpaceDE w:val="0"/>
        <w:autoSpaceDN w:val="0"/>
        <w:bidi w:val="0"/>
        <w:adjustRightInd w:val="0"/>
        <w:rPr>
          <w:rFonts w:ascii="Consolas" w:eastAsiaTheme="minorHAnsi" w:hAnsi="Consolas" w:cs="Consolas"/>
          <w:sz w:val="20"/>
          <w:szCs w:val="20"/>
          <w:highlight w:val="yellow"/>
        </w:rPr>
      </w:pPr>
      <w:r w:rsidRPr="0000570B">
        <w:rPr>
          <w:rFonts w:ascii="Consolas" w:eastAsiaTheme="minorHAnsi" w:hAnsi="Consolas" w:cs="Consolas"/>
          <w:color w:val="000000"/>
          <w:sz w:val="20"/>
          <w:szCs w:val="20"/>
          <w:highlight w:val="yellow"/>
        </w:rPr>
        <w:tab/>
      </w:r>
      <w:r w:rsidRPr="0000570B">
        <w:rPr>
          <w:rFonts w:ascii="Consolas" w:eastAsiaTheme="minorHAnsi" w:hAnsi="Consolas" w:cs="Consolas"/>
          <w:color w:val="000000"/>
          <w:sz w:val="20"/>
          <w:szCs w:val="20"/>
          <w:highlight w:val="yellow"/>
        </w:rPr>
        <w:tab/>
      </w:r>
      <w:r w:rsidRPr="0000570B">
        <w:rPr>
          <w:rFonts w:ascii="Consolas" w:eastAsiaTheme="minorHAnsi" w:hAnsi="Consolas" w:cs="Consolas"/>
          <w:color w:val="0000C0"/>
          <w:sz w:val="20"/>
          <w:szCs w:val="20"/>
          <w:highlight w:val="yellow"/>
        </w:rPr>
        <w:t>performedSongs</w:t>
      </w:r>
      <w:r w:rsidRPr="0000570B">
        <w:rPr>
          <w:rFonts w:ascii="Consolas" w:eastAsiaTheme="minorHAnsi" w:hAnsi="Consolas" w:cs="Consolas"/>
          <w:color w:val="000000"/>
          <w:sz w:val="20"/>
          <w:szCs w:val="20"/>
          <w:highlight w:val="yellow"/>
        </w:rPr>
        <w:t>[</w:t>
      </w:r>
      <w:r w:rsidRPr="0000570B">
        <w:rPr>
          <w:rFonts w:ascii="Consolas" w:eastAsiaTheme="minorHAnsi" w:hAnsi="Consolas" w:cs="Consolas"/>
          <w:color w:val="0000C0"/>
          <w:sz w:val="20"/>
          <w:szCs w:val="20"/>
          <w:highlight w:val="yellow"/>
        </w:rPr>
        <w:t>performedSongs</w:t>
      </w:r>
      <w:r w:rsidRPr="0000570B">
        <w:rPr>
          <w:rFonts w:ascii="Consolas" w:eastAsiaTheme="minorHAnsi" w:hAnsi="Consolas" w:cs="Consolas"/>
          <w:color w:val="000000"/>
          <w:sz w:val="20"/>
          <w:szCs w:val="20"/>
          <w:highlight w:val="yellow"/>
        </w:rPr>
        <w:t>.</w:t>
      </w:r>
      <w:r w:rsidRPr="0000570B">
        <w:rPr>
          <w:rFonts w:ascii="Consolas" w:eastAsiaTheme="minorHAnsi" w:hAnsi="Consolas" w:cs="Consolas"/>
          <w:color w:val="0000C0"/>
          <w:sz w:val="20"/>
          <w:szCs w:val="20"/>
          <w:highlight w:val="yellow"/>
        </w:rPr>
        <w:t>length</w:t>
      </w:r>
      <w:r w:rsidRPr="0000570B">
        <w:rPr>
          <w:rFonts w:ascii="Consolas" w:eastAsiaTheme="minorHAnsi" w:hAnsi="Consolas" w:cs="Consolas"/>
          <w:color w:val="000000"/>
          <w:sz w:val="20"/>
          <w:szCs w:val="20"/>
          <w:highlight w:val="yellow"/>
        </w:rPr>
        <w:t xml:space="preserve">-1] = </w:t>
      </w:r>
      <w:r w:rsidRPr="0000570B">
        <w:rPr>
          <w:rFonts w:ascii="Consolas" w:eastAsiaTheme="minorHAnsi" w:hAnsi="Consolas" w:cs="Consolas"/>
          <w:color w:val="6A3E3E"/>
          <w:sz w:val="20"/>
          <w:szCs w:val="20"/>
          <w:highlight w:val="yellow"/>
        </w:rPr>
        <w:t>newSong</w:t>
      </w:r>
      <w:r w:rsidRPr="0000570B">
        <w:rPr>
          <w:rFonts w:ascii="Consolas" w:eastAsiaTheme="minorHAnsi" w:hAnsi="Consolas" w:cs="Consolas"/>
          <w:color w:val="000000"/>
          <w:sz w:val="20"/>
          <w:szCs w:val="20"/>
          <w:highlight w:val="yellow"/>
        </w:rPr>
        <w:t>;</w:t>
      </w:r>
    </w:p>
    <w:p w14:paraId="4C254E28" w14:textId="77777777" w:rsidR="003E1899" w:rsidRPr="0000570B" w:rsidRDefault="003E1899" w:rsidP="003E1899">
      <w:pPr>
        <w:autoSpaceDE w:val="0"/>
        <w:autoSpaceDN w:val="0"/>
        <w:bidi w:val="0"/>
        <w:adjustRightInd w:val="0"/>
        <w:rPr>
          <w:rFonts w:ascii="Consolas" w:eastAsiaTheme="minorHAnsi" w:hAnsi="Consolas" w:cs="Consolas"/>
          <w:sz w:val="20"/>
          <w:szCs w:val="20"/>
          <w:highlight w:val="yellow"/>
        </w:rPr>
      </w:pPr>
      <w:r w:rsidRPr="0000570B">
        <w:rPr>
          <w:rFonts w:ascii="Consolas" w:eastAsiaTheme="minorHAnsi" w:hAnsi="Consolas" w:cs="Consolas"/>
          <w:color w:val="000000"/>
          <w:sz w:val="20"/>
          <w:szCs w:val="20"/>
          <w:highlight w:val="yellow"/>
        </w:rPr>
        <w:tab/>
      </w:r>
      <w:r w:rsidRPr="0000570B">
        <w:rPr>
          <w:rFonts w:ascii="Consolas" w:eastAsiaTheme="minorHAnsi" w:hAnsi="Consolas" w:cs="Consolas"/>
          <w:color w:val="000000"/>
          <w:sz w:val="20"/>
          <w:szCs w:val="20"/>
          <w:highlight w:val="yellow"/>
        </w:rPr>
        <w:tab/>
      </w:r>
      <w:r w:rsidRPr="0000570B">
        <w:rPr>
          <w:rFonts w:ascii="Consolas" w:eastAsiaTheme="minorHAnsi" w:hAnsi="Consolas" w:cs="Consolas"/>
          <w:color w:val="6A3E3E"/>
          <w:sz w:val="20"/>
          <w:szCs w:val="20"/>
          <w:highlight w:val="yellow"/>
        </w:rPr>
        <w:t>newSong</w:t>
      </w:r>
      <w:r w:rsidRPr="0000570B">
        <w:rPr>
          <w:rFonts w:ascii="Consolas" w:eastAsiaTheme="minorHAnsi" w:hAnsi="Consolas" w:cs="Consolas"/>
          <w:color w:val="000000"/>
          <w:sz w:val="20"/>
          <w:szCs w:val="20"/>
          <w:highlight w:val="yellow"/>
        </w:rPr>
        <w:t>.setLastPerformer(</w:t>
      </w:r>
      <w:r w:rsidRPr="0000570B">
        <w:rPr>
          <w:rFonts w:ascii="Consolas" w:eastAsiaTheme="minorHAnsi" w:hAnsi="Consolas" w:cs="Consolas"/>
          <w:b/>
          <w:bCs/>
          <w:color w:val="7F0055"/>
          <w:sz w:val="20"/>
          <w:szCs w:val="20"/>
          <w:highlight w:val="yellow"/>
        </w:rPr>
        <w:t>this</w:t>
      </w:r>
      <w:r w:rsidRPr="0000570B">
        <w:rPr>
          <w:rFonts w:ascii="Consolas" w:eastAsiaTheme="minorHAnsi" w:hAnsi="Consolas" w:cs="Consolas"/>
          <w:color w:val="000000"/>
          <w:sz w:val="20"/>
          <w:szCs w:val="20"/>
          <w:highlight w:val="yellow"/>
        </w:rPr>
        <w:t>);</w:t>
      </w:r>
    </w:p>
    <w:p w14:paraId="4E342D8C" w14:textId="77777777" w:rsidR="003E1899" w:rsidRPr="0000570B" w:rsidRDefault="003E1899" w:rsidP="003E1899">
      <w:pPr>
        <w:autoSpaceDE w:val="0"/>
        <w:autoSpaceDN w:val="0"/>
        <w:bidi w:val="0"/>
        <w:adjustRightInd w:val="0"/>
        <w:rPr>
          <w:rFonts w:ascii="Consolas" w:eastAsiaTheme="minorHAnsi" w:hAnsi="Consolas" w:cs="Consolas"/>
          <w:sz w:val="20"/>
          <w:szCs w:val="20"/>
          <w:highlight w:val="yellow"/>
        </w:rPr>
      </w:pPr>
      <w:r w:rsidRPr="0000570B">
        <w:rPr>
          <w:rFonts w:ascii="Consolas" w:eastAsiaTheme="minorHAnsi" w:hAnsi="Consolas" w:cs="Consolas"/>
          <w:color w:val="000000"/>
          <w:sz w:val="20"/>
          <w:szCs w:val="20"/>
          <w:highlight w:val="yellow"/>
        </w:rPr>
        <w:tab/>
      </w:r>
      <w:r w:rsidRPr="0000570B">
        <w:rPr>
          <w:rFonts w:ascii="Consolas" w:eastAsiaTheme="minorHAnsi" w:hAnsi="Consolas" w:cs="Consolas"/>
          <w:color w:val="000000"/>
          <w:sz w:val="20"/>
          <w:szCs w:val="20"/>
          <w:highlight w:val="yellow"/>
        </w:rPr>
        <w:tab/>
      </w:r>
      <w:r w:rsidRPr="0000570B">
        <w:rPr>
          <w:rFonts w:ascii="Consolas" w:eastAsiaTheme="minorHAnsi" w:hAnsi="Consolas" w:cs="Consolas"/>
          <w:b/>
          <w:bCs/>
          <w:color w:val="7F0055"/>
          <w:sz w:val="20"/>
          <w:szCs w:val="20"/>
          <w:highlight w:val="yellow"/>
        </w:rPr>
        <w:t>return</w:t>
      </w:r>
      <w:r w:rsidRPr="0000570B">
        <w:rPr>
          <w:rFonts w:ascii="Consolas" w:eastAsiaTheme="minorHAnsi" w:hAnsi="Consolas" w:cs="Consolas"/>
          <w:color w:val="000000"/>
          <w:sz w:val="20"/>
          <w:szCs w:val="20"/>
          <w:highlight w:val="yellow"/>
        </w:rPr>
        <w:t xml:space="preserve"> </w:t>
      </w:r>
      <w:r w:rsidRPr="0000570B">
        <w:rPr>
          <w:rFonts w:ascii="Consolas" w:eastAsiaTheme="minorHAnsi" w:hAnsi="Consolas" w:cs="Consolas"/>
          <w:b/>
          <w:bCs/>
          <w:color w:val="7F0055"/>
          <w:sz w:val="20"/>
          <w:szCs w:val="20"/>
          <w:highlight w:val="yellow"/>
        </w:rPr>
        <w:t>true</w:t>
      </w:r>
      <w:r w:rsidRPr="0000570B">
        <w:rPr>
          <w:rFonts w:ascii="Consolas" w:eastAsiaTheme="minorHAnsi" w:hAnsi="Consolas" w:cs="Consolas"/>
          <w:color w:val="000000"/>
          <w:sz w:val="20"/>
          <w:szCs w:val="20"/>
          <w:highlight w:val="yellow"/>
        </w:rPr>
        <w:t>;</w:t>
      </w:r>
    </w:p>
    <w:p w14:paraId="42C4259B" w14:textId="77777777" w:rsidR="003E1899" w:rsidRPr="0000570B" w:rsidRDefault="003E1899" w:rsidP="003E1899">
      <w:pPr>
        <w:autoSpaceDE w:val="0"/>
        <w:autoSpaceDN w:val="0"/>
        <w:bidi w:val="0"/>
        <w:adjustRightInd w:val="0"/>
        <w:rPr>
          <w:rFonts w:ascii="Consolas" w:eastAsiaTheme="minorHAnsi" w:hAnsi="Consolas" w:cs="Consolas"/>
          <w:sz w:val="20"/>
          <w:szCs w:val="20"/>
          <w:highlight w:val="yellow"/>
        </w:rPr>
      </w:pPr>
      <w:r w:rsidRPr="0000570B">
        <w:rPr>
          <w:rFonts w:ascii="Consolas" w:eastAsiaTheme="minorHAnsi" w:hAnsi="Consolas" w:cs="Consolas"/>
          <w:color w:val="000000"/>
          <w:sz w:val="20"/>
          <w:szCs w:val="20"/>
          <w:highlight w:val="yellow"/>
        </w:rPr>
        <w:tab/>
        <w:t>}</w:t>
      </w:r>
    </w:p>
    <w:p w14:paraId="79E38BAA" w14:textId="77777777" w:rsidR="003E1899" w:rsidRPr="0000570B" w:rsidRDefault="003E1899" w:rsidP="003E1899">
      <w:pPr>
        <w:autoSpaceDE w:val="0"/>
        <w:autoSpaceDN w:val="0"/>
        <w:bidi w:val="0"/>
        <w:adjustRightInd w:val="0"/>
        <w:rPr>
          <w:rFonts w:ascii="Consolas" w:eastAsiaTheme="minorHAnsi" w:hAnsi="Consolas" w:cs="Consolas"/>
          <w:sz w:val="20"/>
          <w:szCs w:val="20"/>
          <w:highlight w:val="yellow"/>
        </w:rPr>
      </w:pPr>
      <w:r w:rsidRPr="0000570B">
        <w:rPr>
          <w:rFonts w:ascii="Consolas" w:eastAsiaTheme="minorHAnsi" w:hAnsi="Consolas" w:cs="Consolas"/>
          <w:color w:val="000000"/>
          <w:sz w:val="20"/>
          <w:szCs w:val="20"/>
          <w:highlight w:val="yellow"/>
        </w:rPr>
        <w:tab/>
      </w:r>
    </w:p>
    <w:p w14:paraId="2971E93A" w14:textId="77777777" w:rsidR="003E1899" w:rsidRPr="0000570B" w:rsidRDefault="003E1899" w:rsidP="003E1899">
      <w:pPr>
        <w:autoSpaceDE w:val="0"/>
        <w:autoSpaceDN w:val="0"/>
        <w:bidi w:val="0"/>
        <w:adjustRightInd w:val="0"/>
        <w:rPr>
          <w:rFonts w:ascii="Consolas" w:eastAsiaTheme="minorHAnsi" w:hAnsi="Consolas" w:cs="Consolas"/>
          <w:sz w:val="20"/>
          <w:szCs w:val="20"/>
          <w:highlight w:val="yellow"/>
        </w:rPr>
      </w:pPr>
      <w:r w:rsidRPr="0000570B">
        <w:rPr>
          <w:rFonts w:ascii="Consolas" w:eastAsiaTheme="minorHAnsi" w:hAnsi="Consolas" w:cs="Consolas"/>
          <w:color w:val="000000"/>
          <w:sz w:val="20"/>
          <w:szCs w:val="20"/>
          <w:highlight w:val="yellow"/>
        </w:rPr>
        <w:tab/>
      </w:r>
      <w:r w:rsidRPr="0000570B">
        <w:rPr>
          <w:rFonts w:ascii="Consolas" w:eastAsiaTheme="minorHAnsi" w:hAnsi="Consolas" w:cs="Consolas"/>
          <w:b/>
          <w:bCs/>
          <w:color w:val="7F0055"/>
          <w:sz w:val="20"/>
          <w:szCs w:val="20"/>
          <w:highlight w:val="yellow"/>
        </w:rPr>
        <w:t>public</w:t>
      </w:r>
      <w:r w:rsidRPr="0000570B">
        <w:rPr>
          <w:rFonts w:ascii="Consolas" w:eastAsiaTheme="minorHAnsi" w:hAnsi="Consolas" w:cs="Consolas"/>
          <w:color w:val="000000"/>
          <w:sz w:val="20"/>
          <w:szCs w:val="20"/>
          <w:highlight w:val="yellow"/>
        </w:rPr>
        <w:t xml:space="preserve"> </w:t>
      </w:r>
      <w:r w:rsidRPr="0000570B">
        <w:rPr>
          <w:rFonts w:ascii="Consolas" w:eastAsiaTheme="minorHAnsi" w:hAnsi="Consolas" w:cs="Consolas"/>
          <w:b/>
          <w:bCs/>
          <w:color w:val="7F0055"/>
          <w:sz w:val="20"/>
          <w:szCs w:val="20"/>
          <w:highlight w:val="yellow"/>
        </w:rPr>
        <w:t>boolean</w:t>
      </w:r>
      <w:r w:rsidRPr="0000570B">
        <w:rPr>
          <w:rFonts w:ascii="Consolas" w:eastAsiaTheme="minorHAnsi" w:hAnsi="Consolas" w:cs="Consolas"/>
          <w:color w:val="000000"/>
          <w:sz w:val="20"/>
          <w:szCs w:val="20"/>
          <w:highlight w:val="yellow"/>
        </w:rPr>
        <w:t xml:space="preserve"> hasPerformedSong(Song </w:t>
      </w:r>
      <w:r w:rsidRPr="0000570B">
        <w:rPr>
          <w:rFonts w:ascii="Consolas" w:eastAsiaTheme="minorHAnsi" w:hAnsi="Consolas" w:cs="Consolas"/>
          <w:color w:val="6A3E3E"/>
          <w:sz w:val="20"/>
          <w:szCs w:val="20"/>
          <w:highlight w:val="yellow"/>
        </w:rPr>
        <w:t>theSong</w:t>
      </w:r>
      <w:r w:rsidRPr="0000570B">
        <w:rPr>
          <w:rFonts w:ascii="Consolas" w:eastAsiaTheme="minorHAnsi" w:hAnsi="Consolas" w:cs="Consolas"/>
          <w:color w:val="000000"/>
          <w:sz w:val="20"/>
          <w:szCs w:val="20"/>
          <w:highlight w:val="yellow"/>
        </w:rPr>
        <w:t>) {</w:t>
      </w:r>
    </w:p>
    <w:p w14:paraId="120D2247" w14:textId="77777777" w:rsidR="003E1899" w:rsidRPr="0000570B" w:rsidRDefault="003E1899" w:rsidP="003E1899">
      <w:pPr>
        <w:autoSpaceDE w:val="0"/>
        <w:autoSpaceDN w:val="0"/>
        <w:bidi w:val="0"/>
        <w:adjustRightInd w:val="0"/>
        <w:rPr>
          <w:rFonts w:ascii="Consolas" w:eastAsiaTheme="minorHAnsi" w:hAnsi="Consolas" w:cs="Consolas"/>
          <w:sz w:val="20"/>
          <w:szCs w:val="20"/>
          <w:highlight w:val="yellow"/>
        </w:rPr>
      </w:pPr>
      <w:r w:rsidRPr="0000570B">
        <w:rPr>
          <w:rFonts w:ascii="Consolas" w:eastAsiaTheme="minorHAnsi" w:hAnsi="Consolas" w:cs="Consolas"/>
          <w:color w:val="000000"/>
          <w:sz w:val="20"/>
          <w:szCs w:val="20"/>
          <w:highlight w:val="yellow"/>
        </w:rPr>
        <w:tab/>
      </w:r>
      <w:r w:rsidRPr="0000570B">
        <w:rPr>
          <w:rFonts w:ascii="Consolas" w:eastAsiaTheme="minorHAnsi" w:hAnsi="Consolas" w:cs="Consolas"/>
          <w:color w:val="000000"/>
          <w:sz w:val="20"/>
          <w:szCs w:val="20"/>
          <w:highlight w:val="yellow"/>
        </w:rPr>
        <w:tab/>
      </w:r>
      <w:r w:rsidRPr="0000570B">
        <w:rPr>
          <w:rFonts w:ascii="Consolas" w:eastAsiaTheme="minorHAnsi" w:hAnsi="Consolas" w:cs="Consolas"/>
          <w:b/>
          <w:bCs/>
          <w:color w:val="7F0055"/>
          <w:sz w:val="20"/>
          <w:szCs w:val="20"/>
          <w:highlight w:val="yellow"/>
        </w:rPr>
        <w:t>for</w:t>
      </w:r>
      <w:r w:rsidRPr="0000570B">
        <w:rPr>
          <w:rFonts w:ascii="Consolas" w:eastAsiaTheme="minorHAnsi" w:hAnsi="Consolas" w:cs="Consolas"/>
          <w:color w:val="000000"/>
          <w:sz w:val="20"/>
          <w:szCs w:val="20"/>
          <w:highlight w:val="yellow"/>
        </w:rPr>
        <w:t xml:space="preserve"> (</w:t>
      </w:r>
      <w:r w:rsidRPr="0000570B">
        <w:rPr>
          <w:rFonts w:ascii="Consolas" w:eastAsiaTheme="minorHAnsi" w:hAnsi="Consolas" w:cs="Consolas"/>
          <w:b/>
          <w:bCs/>
          <w:color w:val="7F0055"/>
          <w:sz w:val="20"/>
          <w:szCs w:val="20"/>
          <w:highlight w:val="yellow"/>
        </w:rPr>
        <w:t>int</w:t>
      </w:r>
      <w:r w:rsidRPr="0000570B">
        <w:rPr>
          <w:rFonts w:ascii="Consolas" w:eastAsiaTheme="minorHAnsi" w:hAnsi="Consolas" w:cs="Consolas"/>
          <w:color w:val="000000"/>
          <w:sz w:val="20"/>
          <w:szCs w:val="20"/>
          <w:highlight w:val="yellow"/>
        </w:rPr>
        <w:t xml:space="preserve"> </w:t>
      </w:r>
      <w:r w:rsidRPr="0000570B">
        <w:rPr>
          <w:rFonts w:ascii="Consolas" w:eastAsiaTheme="minorHAnsi" w:hAnsi="Consolas" w:cs="Consolas"/>
          <w:color w:val="6A3E3E"/>
          <w:sz w:val="20"/>
          <w:szCs w:val="20"/>
          <w:highlight w:val="yellow"/>
        </w:rPr>
        <w:t>i</w:t>
      </w:r>
      <w:r w:rsidRPr="0000570B">
        <w:rPr>
          <w:rFonts w:ascii="Consolas" w:eastAsiaTheme="minorHAnsi" w:hAnsi="Consolas" w:cs="Consolas"/>
          <w:color w:val="000000"/>
          <w:sz w:val="20"/>
          <w:szCs w:val="20"/>
          <w:highlight w:val="yellow"/>
        </w:rPr>
        <w:t xml:space="preserve">=0 ; </w:t>
      </w:r>
      <w:r w:rsidRPr="0000570B">
        <w:rPr>
          <w:rFonts w:ascii="Consolas" w:eastAsiaTheme="minorHAnsi" w:hAnsi="Consolas" w:cs="Consolas"/>
          <w:color w:val="6A3E3E"/>
          <w:sz w:val="20"/>
          <w:szCs w:val="20"/>
          <w:highlight w:val="yellow"/>
        </w:rPr>
        <w:t>i</w:t>
      </w:r>
      <w:r w:rsidRPr="0000570B">
        <w:rPr>
          <w:rFonts w:ascii="Consolas" w:eastAsiaTheme="minorHAnsi" w:hAnsi="Consolas" w:cs="Consolas"/>
          <w:color w:val="000000"/>
          <w:sz w:val="20"/>
          <w:szCs w:val="20"/>
          <w:highlight w:val="yellow"/>
        </w:rPr>
        <w:t xml:space="preserve"> &lt; </w:t>
      </w:r>
      <w:r w:rsidRPr="0000570B">
        <w:rPr>
          <w:rFonts w:ascii="Consolas" w:eastAsiaTheme="minorHAnsi" w:hAnsi="Consolas" w:cs="Consolas"/>
          <w:color w:val="0000C0"/>
          <w:sz w:val="20"/>
          <w:szCs w:val="20"/>
          <w:highlight w:val="yellow"/>
        </w:rPr>
        <w:t>performedSongs</w:t>
      </w:r>
      <w:r w:rsidRPr="0000570B">
        <w:rPr>
          <w:rFonts w:ascii="Consolas" w:eastAsiaTheme="minorHAnsi" w:hAnsi="Consolas" w:cs="Consolas"/>
          <w:color w:val="000000"/>
          <w:sz w:val="20"/>
          <w:szCs w:val="20"/>
          <w:highlight w:val="yellow"/>
        </w:rPr>
        <w:t>.</w:t>
      </w:r>
      <w:r w:rsidRPr="0000570B">
        <w:rPr>
          <w:rFonts w:ascii="Consolas" w:eastAsiaTheme="minorHAnsi" w:hAnsi="Consolas" w:cs="Consolas"/>
          <w:color w:val="0000C0"/>
          <w:sz w:val="20"/>
          <w:szCs w:val="20"/>
          <w:highlight w:val="yellow"/>
        </w:rPr>
        <w:t>length</w:t>
      </w:r>
      <w:r w:rsidRPr="0000570B">
        <w:rPr>
          <w:rFonts w:ascii="Consolas" w:eastAsiaTheme="minorHAnsi" w:hAnsi="Consolas" w:cs="Consolas"/>
          <w:color w:val="000000"/>
          <w:sz w:val="20"/>
          <w:szCs w:val="20"/>
          <w:highlight w:val="yellow"/>
        </w:rPr>
        <w:t xml:space="preserve"> ; </w:t>
      </w:r>
      <w:r w:rsidRPr="0000570B">
        <w:rPr>
          <w:rFonts w:ascii="Consolas" w:eastAsiaTheme="minorHAnsi" w:hAnsi="Consolas" w:cs="Consolas"/>
          <w:color w:val="6A3E3E"/>
          <w:sz w:val="20"/>
          <w:szCs w:val="20"/>
          <w:highlight w:val="yellow"/>
        </w:rPr>
        <w:t>i</w:t>
      </w:r>
      <w:r w:rsidRPr="0000570B">
        <w:rPr>
          <w:rFonts w:ascii="Consolas" w:eastAsiaTheme="minorHAnsi" w:hAnsi="Consolas" w:cs="Consolas"/>
          <w:color w:val="000000"/>
          <w:sz w:val="20"/>
          <w:szCs w:val="20"/>
          <w:highlight w:val="yellow"/>
        </w:rPr>
        <w:t>++) {</w:t>
      </w:r>
    </w:p>
    <w:p w14:paraId="1CE8A6DB" w14:textId="77777777" w:rsidR="003E1899" w:rsidRPr="0000570B" w:rsidRDefault="003E1899" w:rsidP="003E1899">
      <w:pPr>
        <w:autoSpaceDE w:val="0"/>
        <w:autoSpaceDN w:val="0"/>
        <w:bidi w:val="0"/>
        <w:adjustRightInd w:val="0"/>
        <w:rPr>
          <w:rFonts w:ascii="Consolas" w:eastAsiaTheme="minorHAnsi" w:hAnsi="Consolas" w:cs="Consolas"/>
          <w:sz w:val="20"/>
          <w:szCs w:val="20"/>
          <w:highlight w:val="yellow"/>
        </w:rPr>
      </w:pPr>
      <w:r w:rsidRPr="0000570B">
        <w:rPr>
          <w:rFonts w:ascii="Consolas" w:eastAsiaTheme="minorHAnsi" w:hAnsi="Consolas" w:cs="Consolas"/>
          <w:color w:val="000000"/>
          <w:sz w:val="20"/>
          <w:szCs w:val="20"/>
          <w:highlight w:val="yellow"/>
        </w:rPr>
        <w:tab/>
      </w:r>
      <w:r w:rsidRPr="0000570B">
        <w:rPr>
          <w:rFonts w:ascii="Consolas" w:eastAsiaTheme="minorHAnsi" w:hAnsi="Consolas" w:cs="Consolas"/>
          <w:color w:val="000000"/>
          <w:sz w:val="20"/>
          <w:szCs w:val="20"/>
          <w:highlight w:val="yellow"/>
        </w:rPr>
        <w:tab/>
      </w:r>
      <w:r w:rsidRPr="0000570B">
        <w:rPr>
          <w:rFonts w:ascii="Consolas" w:eastAsiaTheme="minorHAnsi" w:hAnsi="Consolas" w:cs="Consolas"/>
          <w:color w:val="000000"/>
          <w:sz w:val="20"/>
          <w:szCs w:val="20"/>
          <w:highlight w:val="yellow"/>
        </w:rPr>
        <w:tab/>
      </w:r>
      <w:r w:rsidRPr="0000570B">
        <w:rPr>
          <w:rFonts w:ascii="Consolas" w:eastAsiaTheme="minorHAnsi" w:hAnsi="Consolas" w:cs="Consolas"/>
          <w:b/>
          <w:bCs/>
          <w:color w:val="7F0055"/>
          <w:sz w:val="20"/>
          <w:szCs w:val="20"/>
          <w:highlight w:val="yellow"/>
        </w:rPr>
        <w:t>if</w:t>
      </w:r>
      <w:r w:rsidRPr="0000570B">
        <w:rPr>
          <w:rFonts w:ascii="Consolas" w:eastAsiaTheme="minorHAnsi" w:hAnsi="Consolas" w:cs="Consolas"/>
          <w:color w:val="000000"/>
          <w:sz w:val="20"/>
          <w:szCs w:val="20"/>
          <w:highlight w:val="yellow"/>
        </w:rPr>
        <w:t xml:space="preserve"> (</w:t>
      </w:r>
      <w:r w:rsidRPr="0000570B">
        <w:rPr>
          <w:rFonts w:ascii="Consolas" w:eastAsiaTheme="minorHAnsi" w:hAnsi="Consolas" w:cs="Consolas"/>
          <w:color w:val="0000C0"/>
          <w:sz w:val="20"/>
          <w:szCs w:val="20"/>
          <w:highlight w:val="yellow"/>
        </w:rPr>
        <w:t>performedSongs</w:t>
      </w:r>
      <w:r w:rsidRPr="0000570B">
        <w:rPr>
          <w:rFonts w:ascii="Consolas" w:eastAsiaTheme="minorHAnsi" w:hAnsi="Consolas" w:cs="Consolas"/>
          <w:color w:val="000000"/>
          <w:sz w:val="20"/>
          <w:szCs w:val="20"/>
          <w:highlight w:val="yellow"/>
        </w:rPr>
        <w:t>[</w:t>
      </w:r>
      <w:r w:rsidRPr="0000570B">
        <w:rPr>
          <w:rFonts w:ascii="Consolas" w:eastAsiaTheme="minorHAnsi" w:hAnsi="Consolas" w:cs="Consolas"/>
          <w:color w:val="6A3E3E"/>
          <w:sz w:val="20"/>
          <w:szCs w:val="20"/>
          <w:highlight w:val="yellow"/>
        </w:rPr>
        <w:t>i</w:t>
      </w:r>
      <w:r w:rsidRPr="0000570B">
        <w:rPr>
          <w:rFonts w:ascii="Consolas" w:eastAsiaTheme="minorHAnsi" w:hAnsi="Consolas" w:cs="Consolas"/>
          <w:color w:val="000000"/>
          <w:sz w:val="20"/>
          <w:szCs w:val="20"/>
          <w:highlight w:val="yellow"/>
        </w:rPr>
        <w:t>].getName().equals(</w:t>
      </w:r>
      <w:r w:rsidRPr="0000570B">
        <w:rPr>
          <w:rFonts w:ascii="Consolas" w:eastAsiaTheme="minorHAnsi" w:hAnsi="Consolas" w:cs="Consolas"/>
          <w:color w:val="6A3E3E"/>
          <w:sz w:val="20"/>
          <w:szCs w:val="20"/>
          <w:highlight w:val="yellow"/>
        </w:rPr>
        <w:t>theSong</w:t>
      </w:r>
      <w:r w:rsidRPr="0000570B">
        <w:rPr>
          <w:rFonts w:ascii="Consolas" w:eastAsiaTheme="minorHAnsi" w:hAnsi="Consolas" w:cs="Consolas"/>
          <w:color w:val="000000"/>
          <w:sz w:val="20"/>
          <w:szCs w:val="20"/>
          <w:highlight w:val="yellow"/>
        </w:rPr>
        <w:t>.getName()))</w:t>
      </w:r>
    </w:p>
    <w:p w14:paraId="2455E7B7" w14:textId="19CFA897" w:rsidR="003E1899" w:rsidRPr="0000570B" w:rsidRDefault="003E1899" w:rsidP="003E1899">
      <w:pPr>
        <w:autoSpaceDE w:val="0"/>
        <w:autoSpaceDN w:val="0"/>
        <w:bidi w:val="0"/>
        <w:adjustRightInd w:val="0"/>
        <w:rPr>
          <w:rFonts w:ascii="Consolas" w:eastAsiaTheme="minorHAnsi" w:hAnsi="Consolas" w:cs="Consolas"/>
          <w:sz w:val="20"/>
          <w:szCs w:val="20"/>
          <w:highlight w:val="yellow"/>
        </w:rPr>
      </w:pPr>
      <w:r w:rsidRPr="0000570B">
        <w:rPr>
          <w:rFonts w:ascii="Consolas" w:eastAsiaTheme="minorHAnsi" w:hAnsi="Consolas" w:cs="Consolas"/>
          <w:color w:val="000000"/>
          <w:sz w:val="20"/>
          <w:szCs w:val="20"/>
          <w:highlight w:val="yellow"/>
        </w:rPr>
        <w:tab/>
      </w:r>
      <w:r w:rsidRPr="0000570B">
        <w:rPr>
          <w:rFonts w:ascii="Consolas" w:eastAsiaTheme="minorHAnsi" w:hAnsi="Consolas" w:cs="Consolas"/>
          <w:color w:val="000000"/>
          <w:sz w:val="20"/>
          <w:szCs w:val="20"/>
          <w:highlight w:val="yellow"/>
        </w:rPr>
        <w:tab/>
      </w:r>
      <w:r w:rsidRPr="0000570B">
        <w:rPr>
          <w:rFonts w:ascii="Consolas" w:eastAsiaTheme="minorHAnsi" w:hAnsi="Consolas" w:cs="Consolas"/>
          <w:color w:val="000000"/>
          <w:sz w:val="20"/>
          <w:szCs w:val="20"/>
          <w:highlight w:val="yellow"/>
        </w:rPr>
        <w:tab/>
      </w:r>
      <w:r w:rsidRPr="0000570B">
        <w:rPr>
          <w:rFonts w:ascii="Consolas" w:eastAsiaTheme="minorHAnsi" w:hAnsi="Consolas" w:cs="Consolas"/>
          <w:color w:val="000000"/>
          <w:sz w:val="20"/>
          <w:szCs w:val="20"/>
          <w:highlight w:val="yellow"/>
        </w:rPr>
        <w:tab/>
      </w:r>
      <w:r w:rsidRPr="0000570B">
        <w:rPr>
          <w:rFonts w:ascii="Consolas" w:eastAsiaTheme="minorHAnsi" w:hAnsi="Consolas" w:cs="Consolas"/>
          <w:b/>
          <w:bCs/>
          <w:color w:val="7F0055"/>
          <w:sz w:val="20"/>
          <w:szCs w:val="20"/>
          <w:highlight w:val="yellow"/>
        </w:rPr>
        <w:t>return</w:t>
      </w:r>
      <w:r w:rsidRPr="0000570B">
        <w:rPr>
          <w:rFonts w:ascii="Consolas" w:eastAsiaTheme="minorHAnsi" w:hAnsi="Consolas" w:cs="Consolas"/>
          <w:color w:val="000000"/>
          <w:sz w:val="20"/>
          <w:szCs w:val="20"/>
          <w:highlight w:val="yellow"/>
        </w:rPr>
        <w:t xml:space="preserve"> </w:t>
      </w:r>
      <w:r w:rsidRPr="0000570B">
        <w:rPr>
          <w:rFonts w:ascii="Consolas" w:eastAsiaTheme="minorHAnsi" w:hAnsi="Consolas" w:cs="Consolas"/>
          <w:b/>
          <w:bCs/>
          <w:color w:val="7F0055"/>
          <w:sz w:val="20"/>
          <w:szCs w:val="20"/>
          <w:highlight w:val="yellow"/>
        </w:rPr>
        <w:t>true</w:t>
      </w:r>
      <w:r w:rsidRPr="0000570B">
        <w:rPr>
          <w:rFonts w:ascii="Consolas" w:eastAsiaTheme="minorHAnsi" w:hAnsi="Consolas" w:cs="Consolas"/>
          <w:color w:val="000000"/>
          <w:sz w:val="20"/>
          <w:szCs w:val="20"/>
          <w:highlight w:val="yellow"/>
        </w:rPr>
        <w:t>;</w:t>
      </w:r>
    </w:p>
    <w:p w14:paraId="0EA72E40" w14:textId="77777777" w:rsidR="003E1899" w:rsidRPr="0000570B" w:rsidRDefault="003E1899" w:rsidP="003E1899">
      <w:pPr>
        <w:autoSpaceDE w:val="0"/>
        <w:autoSpaceDN w:val="0"/>
        <w:bidi w:val="0"/>
        <w:adjustRightInd w:val="0"/>
        <w:rPr>
          <w:rFonts w:ascii="Consolas" w:eastAsiaTheme="minorHAnsi" w:hAnsi="Consolas" w:cs="Consolas"/>
          <w:sz w:val="20"/>
          <w:szCs w:val="20"/>
          <w:highlight w:val="yellow"/>
        </w:rPr>
      </w:pPr>
      <w:r w:rsidRPr="0000570B">
        <w:rPr>
          <w:rFonts w:ascii="Consolas" w:eastAsiaTheme="minorHAnsi" w:hAnsi="Consolas" w:cs="Consolas"/>
          <w:color w:val="000000"/>
          <w:sz w:val="20"/>
          <w:szCs w:val="20"/>
          <w:highlight w:val="yellow"/>
        </w:rPr>
        <w:tab/>
      </w:r>
      <w:r w:rsidRPr="0000570B">
        <w:rPr>
          <w:rFonts w:ascii="Consolas" w:eastAsiaTheme="minorHAnsi" w:hAnsi="Consolas" w:cs="Consolas"/>
          <w:color w:val="000000"/>
          <w:sz w:val="20"/>
          <w:szCs w:val="20"/>
          <w:highlight w:val="yellow"/>
        </w:rPr>
        <w:tab/>
        <w:t>}</w:t>
      </w:r>
    </w:p>
    <w:p w14:paraId="3EA60DC3" w14:textId="77777777" w:rsidR="003E1899" w:rsidRPr="0000570B" w:rsidRDefault="003E1899" w:rsidP="003E1899">
      <w:pPr>
        <w:autoSpaceDE w:val="0"/>
        <w:autoSpaceDN w:val="0"/>
        <w:bidi w:val="0"/>
        <w:adjustRightInd w:val="0"/>
        <w:rPr>
          <w:rFonts w:ascii="Consolas" w:eastAsiaTheme="minorHAnsi" w:hAnsi="Consolas" w:cs="Consolas"/>
          <w:sz w:val="20"/>
          <w:szCs w:val="20"/>
          <w:highlight w:val="yellow"/>
        </w:rPr>
      </w:pPr>
      <w:r w:rsidRPr="0000570B">
        <w:rPr>
          <w:rFonts w:ascii="Consolas" w:eastAsiaTheme="minorHAnsi" w:hAnsi="Consolas" w:cs="Consolas"/>
          <w:color w:val="000000"/>
          <w:sz w:val="20"/>
          <w:szCs w:val="20"/>
          <w:highlight w:val="yellow"/>
        </w:rPr>
        <w:tab/>
      </w:r>
      <w:r w:rsidRPr="0000570B">
        <w:rPr>
          <w:rFonts w:ascii="Consolas" w:eastAsiaTheme="minorHAnsi" w:hAnsi="Consolas" w:cs="Consolas"/>
          <w:color w:val="000000"/>
          <w:sz w:val="20"/>
          <w:szCs w:val="20"/>
          <w:highlight w:val="yellow"/>
        </w:rPr>
        <w:tab/>
      </w:r>
      <w:r w:rsidRPr="0000570B">
        <w:rPr>
          <w:rFonts w:ascii="Consolas" w:eastAsiaTheme="minorHAnsi" w:hAnsi="Consolas" w:cs="Consolas"/>
          <w:b/>
          <w:bCs/>
          <w:color w:val="7F0055"/>
          <w:sz w:val="20"/>
          <w:szCs w:val="20"/>
          <w:highlight w:val="yellow"/>
        </w:rPr>
        <w:t>return</w:t>
      </w:r>
      <w:r w:rsidRPr="0000570B">
        <w:rPr>
          <w:rFonts w:ascii="Consolas" w:eastAsiaTheme="minorHAnsi" w:hAnsi="Consolas" w:cs="Consolas"/>
          <w:color w:val="000000"/>
          <w:sz w:val="20"/>
          <w:szCs w:val="20"/>
          <w:highlight w:val="yellow"/>
        </w:rPr>
        <w:t xml:space="preserve"> </w:t>
      </w:r>
      <w:r w:rsidRPr="0000570B">
        <w:rPr>
          <w:rFonts w:ascii="Consolas" w:eastAsiaTheme="minorHAnsi" w:hAnsi="Consolas" w:cs="Consolas"/>
          <w:b/>
          <w:bCs/>
          <w:color w:val="7F0055"/>
          <w:sz w:val="20"/>
          <w:szCs w:val="20"/>
          <w:highlight w:val="yellow"/>
        </w:rPr>
        <w:t>false</w:t>
      </w:r>
      <w:r w:rsidRPr="0000570B">
        <w:rPr>
          <w:rFonts w:ascii="Consolas" w:eastAsiaTheme="minorHAnsi" w:hAnsi="Consolas" w:cs="Consolas"/>
          <w:color w:val="000000"/>
          <w:sz w:val="20"/>
          <w:szCs w:val="20"/>
          <w:highlight w:val="yellow"/>
        </w:rPr>
        <w:t>;</w:t>
      </w:r>
    </w:p>
    <w:p w14:paraId="036ADABE" w14:textId="77777777" w:rsidR="003E1899" w:rsidRDefault="003E1899" w:rsidP="003E1899">
      <w:pPr>
        <w:autoSpaceDE w:val="0"/>
        <w:autoSpaceDN w:val="0"/>
        <w:bidi w:val="0"/>
        <w:adjustRightInd w:val="0"/>
        <w:rPr>
          <w:rFonts w:ascii="Consolas" w:eastAsiaTheme="minorHAnsi" w:hAnsi="Consolas" w:cs="Consolas"/>
          <w:sz w:val="20"/>
          <w:szCs w:val="20"/>
        </w:rPr>
      </w:pPr>
      <w:r w:rsidRPr="0000570B">
        <w:rPr>
          <w:rFonts w:ascii="Consolas" w:eastAsiaTheme="minorHAnsi" w:hAnsi="Consolas" w:cs="Consolas"/>
          <w:color w:val="000000"/>
          <w:sz w:val="20"/>
          <w:szCs w:val="20"/>
          <w:highlight w:val="yellow"/>
        </w:rPr>
        <w:tab/>
        <w:t>}</w:t>
      </w:r>
    </w:p>
    <w:p w14:paraId="355669E4" w14:textId="77777777" w:rsidR="003E1899" w:rsidRDefault="003E1899" w:rsidP="003E1899">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p>
    <w:p w14:paraId="4F291284" w14:textId="77777777" w:rsidR="003E1899" w:rsidRDefault="003E1899" w:rsidP="003E1899">
      <w:pPr>
        <w:autoSpaceDE w:val="0"/>
        <w:autoSpaceDN w:val="0"/>
        <w:bidi w:val="0"/>
        <w:adjustRightInd w:val="0"/>
        <w:rPr>
          <w:rFonts w:ascii="Consolas" w:eastAsiaTheme="minorHAnsi" w:hAnsi="Consolas" w:cs="Consolas"/>
          <w:sz w:val="20"/>
          <w:szCs w:val="20"/>
        </w:rPr>
      </w:pPr>
    </w:p>
    <w:p w14:paraId="75B81EC0" w14:textId="77777777" w:rsidR="003E1899" w:rsidRPr="003E1899" w:rsidRDefault="003E1899" w:rsidP="003E1899">
      <w:pPr>
        <w:autoSpaceDE w:val="0"/>
        <w:autoSpaceDN w:val="0"/>
        <w:bidi w:val="0"/>
        <w:adjustRightInd w:val="0"/>
        <w:rPr>
          <w:rFonts w:ascii="Consolas" w:eastAsiaTheme="minorHAnsi" w:hAnsi="Consolas" w:cs="Consolas"/>
          <w:sz w:val="20"/>
          <w:szCs w:val="20"/>
          <w:highlight w:val="yellow"/>
        </w:rPr>
      </w:pPr>
      <w:r>
        <w:rPr>
          <w:rFonts w:ascii="Consolas" w:eastAsiaTheme="minorHAnsi" w:hAnsi="Consolas" w:cs="Consolas"/>
          <w:color w:val="000000"/>
          <w:sz w:val="20"/>
          <w:szCs w:val="20"/>
        </w:rPr>
        <w:tab/>
      </w:r>
      <w:r w:rsidRPr="003E1899">
        <w:rPr>
          <w:rFonts w:ascii="Consolas" w:eastAsiaTheme="minorHAnsi" w:hAnsi="Consolas" w:cs="Consolas"/>
          <w:color w:val="646464"/>
          <w:sz w:val="20"/>
          <w:szCs w:val="20"/>
          <w:highlight w:val="yellow"/>
        </w:rPr>
        <w:t>@Override</w:t>
      </w:r>
    </w:p>
    <w:p w14:paraId="3380B2EC" w14:textId="77777777" w:rsidR="003E1899" w:rsidRPr="003E1899" w:rsidRDefault="003E1899" w:rsidP="003E1899">
      <w:pPr>
        <w:autoSpaceDE w:val="0"/>
        <w:autoSpaceDN w:val="0"/>
        <w:bidi w:val="0"/>
        <w:adjustRightInd w:val="0"/>
        <w:rPr>
          <w:rFonts w:ascii="Consolas" w:eastAsiaTheme="minorHAnsi" w:hAnsi="Consolas" w:cs="Consolas"/>
          <w:sz w:val="20"/>
          <w:szCs w:val="20"/>
          <w:highlight w:val="yellow"/>
        </w:rPr>
      </w:pPr>
      <w:r w:rsidRPr="003E1899">
        <w:rPr>
          <w:rFonts w:ascii="Consolas" w:eastAsiaTheme="minorHAnsi" w:hAnsi="Consolas" w:cs="Consolas"/>
          <w:color w:val="000000"/>
          <w:sz w:val="20"/>
          <w:szCs w:val="20"/>
          <w:highlight w:val="yellow"/>
        </w:rPr>
        <w:tab/>
      </w:r>
      <w:r w:rsidRPr="003E1899">
        <w:rPr>
          <w:rFonts w:ascii="Consolas" w:eastAsiaTheme="minorHAnsi" w:hAnsi="Consolas" w:cs="Consolas"/>
          <w:b/>
          <w:bCs/>
          <w:color w:val="7F0055"/>
          <w:sz w:val="20"/>
          <w:szCs w:val="20"/>
          <w:highlight w:val="yellow"/>
        </w:rPr>
        <w:t>public</w:t>
      </w:r>
      <w:r w:rsidRPr="003E1899">
        <w:rPr>
          <w:rFonts w:ascii="Consolas" w:eastAsiaTheme="minorHAnsi" w:hAnsi="Consolas" w:cs="Consolas"/>
          <w:color w:val="000000"/>
          <w:sz w:val="20"/>
          <w:szCs w:val="20"/>
          <w:highlight w:val="yellow"/>
        </w:rPr>
        <w:t xml:space="preserve"> String toString() {</w:t>
      </w:r>
    </w:p>
    <w:p w14:paraId="6B5CD548" w14:textId="0AE6CBFE" w:rsidR="003E1899" w:rsidRPr="003E1899" w:rsidRDefault="003E1899" w:rsidP="003E1899">
      <w:pPr>
        <w:autoSpaceDE w:val="0"/>
        <w:autoSpaceDN w:val="0"/>
        <w:bidi w:val="0"/>
        <w:adjustRightInd w:val="0"/>
        <w:rPr>
          <w:rFonts w:ascii="Consolas" w:eastAsiaTheme="minorHAnsi" w:hAnsi="Consolas" w:cs="Consolas"/>
          <w:sz w:val="20"/>
          <w:szCs w:val="20"/>
          <w:highlight w:val="yellow"/>
        </w:rPr>
      </w:pPr>
      <w:r w:rsidRPr="003E1899">
        <w:rPr>
          <w:rFonts w:ascii="Consolas" w:eastAsiaTheme="minorHAnsi" w:hAnsi="Consolas" w:cs="Consolas"/>
          <w:color w:val="000000"/>
          <w:sz w:val="20"/>
          <w:szCs w:val="20"/>
          <w:highlight w:val="yellow"/>
        </w:rPr>
        <w:tab/>
      </w:r>
      <w:r w:rsidRPr="003E1899">
        <w:rPr>
          <w:rFonts w:ascii="Consolas" w:eastAsiaTheme="minorHAnsi" w:hAnsi="Consolas" w:cs="Consolas"/>
          <w:color w:val="000000"/>
          <w:sz w:val="20"/>
          <w:szCs w:val="20"/>
          <w:highlight w:val="yellow"/>
        </w:rPr>
        <w:tab/>
      </w:r>
      <w:proofErr w:type="spellStart"/>
      <w:r w:rsidR="00FA2AAA">
        <w:rPr>
          <w:rFonts w:ascii="Consolas" w:eastAsiaTheme="minorHAnsi" w:hAnsi="Consolas" w:cs="Consolas"/>
          <w:color w:val="000000"/>
          <w:sz w:val="20"/>
          <w:szCs w:val="20"/>
          <w:highlight w:val="yellow"/>
        </w:rPr>
        <w:t>StringBuffer</w:t>
      </w:r>
      <w:proofErr w:type="spellEnd"/>
      <w:r w:rsidRPr="003E1899">
        <w:rPr>
          <w:rFonts w:ascii="Consolas" w:eastAsiaTheme="minorHAnsi" w:hAnsi="Consolas" w:cs="Consolas"/>
          <w:color w:val="000000"/>
          <w:sz w:val="20"/>
          <w:szCs w:val="20"/>
          <w:highlight w:val="yellow"/>
        </w:rPr>
        <w:t xml:space="preserve"> </w:t>
      </w:r>
      <w:r w:rsidRPr="003E1899">
        <w:rPr>
          <w:rFonts w:ascii="Consolas" w:eastAsiaTheme="minorHAnsi" w:hAnsi="Consolas" w:cs="Consolas"/>
          <w:color w:val="6A3E3E"/>
          <w:sz w:val="20"/>
          <w:szCs w:val="20"/>
          <w:highlight w:val="yellow"/>
        </w:rPr>
        <w:t>sb</w:t>
      </w:r>
      <w:r w:rsidRPr="003E1899">
        <w:rPr>
          <w:rFonts w:ascii="Consolas" w:eastAsiaTheme="minorHAnsi" w:hAnsi="Consolas" w:cs="Consolas"/>
          <w:color w:val="000000"/>
          <w:sz w:val="20"/>
          <w:szCs w:val="20"/>
          <w:highlight w:val="yellow"/>
        </w:rPr>
        <w:t xml:space="preserve"> = </w:t>
      </w:r>
      <w:r w:rsidRPr="003E1899">
        <w:rPr>
          <w:rFonts w:ascii="Consolas" w:eastAsiaTheme="minorHAnsi" w:hAnsi="Consolas" w:cs="Consolas"/>
          <w:b/>
          <w:bCs/>
          <w:color w:val="7F0055"/>
          <w:sz w:val="20"/>
          <w:szCs w:val="20"/>
          <w:highlight w:val="yellow"/>
        </w:rPr>
        <w:t>new</w:t>
      </w:r>
      <w:r w:rsidRPr="003E1899">
        <w:rPr>
          <w:rFonts w:ascii="Consolas" w:eastAsiaTheme="minorHAnsi" w:hAnsi="Consolas" w:cs="Consolas"/>
          <w:color w:val="000000"/>
          <w:sz w:val="20"/>
          <w:szCs w:val="20"/>
          <w:highlight w:val="yellow"/>
        </w:rPr>
        <w:t xml:space="preserve"> </w:t>
      </w:r>
      <w:proofErr w:type="spellStart"/>
      <w:proofErr w:type="gramStart"/>
      <w:r w:rsidR="00FA2AAA">
        <w:rPr>
          <w:rFonts w:ascii="Consolas" w:eastAsiaTheme="minorHAnsi" w:hAnsi="Consolas" w:cs="Consolas"/>
          <w:color w:val="000000"/>
          <w:sz w:val="20"/>
          <w:szCs w:val="20"/>
          <w:highlight w:val="yellow"/>
        </w:rPr>
        <w:t>StringBuffer</w:t>
      </w:r>
      <w:proofErr w:type="spellEnd"/>
      <w:r w:rsidRPr="003E1899">
        <w:rPr>
          <w:rFonts w:ascii="Consolas" w:eastAsiaTheme="minorHAnsi" w:hAnsi="Consolas" w:cs="Consolas"/>
          <w:color w:val="000000"/>
          <w:sz w:val="20"/>
          <w:szCs w:val="20"/>
          <w:highlight w:val="yellow"/>
        </w:rPr>
        <w:t>(</w:t>
      </w:r>
      <w:proofErr w:type="gramEnd"/>
      <w:r w:rsidRPr="003E1899">
        <w:rPr>
          <w:rFonts w:ascii="Consolas" w:eastAsiaTheme="minorHAnsi" w:hAnsi="Consolas" w:cs="Consolas"/>
          <w:color w:val="2A00FF"/>
          <w:sz w:val="20"/>
          <w:szCs w:val="20"/>
          <w:highlight w:val="yellow"/>
        </w:rPr>
        <w:t>"The artist "</w:t>
      </w:r>
      <w:r w:rsidRPr="003E1899">
        <w:rPr>
          <w:rFonts w:ascii="Consolas" w:eastAsiaTheme="minorHAnsi" w:hAnsi="Consolas" w:cs="Consolas"/>
          <w:color w:val="000000"/>
          <w:sz w:val="20"/>
          <w:szCs w:val="20"/>
          <w:highlight w:val="yellow"/>
        </w:rPr>
        <w:t xml:space="preserve"> + </w:t>
      </w:r>
      <w:r w:rsidRPr="003E1899">
        <w:rPr>
          <w:rFonts w:ascii="Consolas" w:eastAsiaTheme="minorHAnsi" w:hAnsi="Consolas" w:cs="Consolas"/>
          <w:color w:val="0000C0"/>
          <w:sz w:val="20"/>
          <w:szCs w:val="20"/>
          <w:highlight w:val="yellow"/>
        </w:rPr>
        <w:t>name</w:t>
      </w:r>
      <w:r w:rsidRPr="003E1899">
        <w:rPr>
          <w:rFonts w:ascii="Consolas" w:eastAsiaTheme="minorHAnsi" w:hAnsi="Consolas" w:cs="Consolas"/>
          <w:color w:val="000000"/>
          <w:sz w:val="20"/>
          <w:szCs w:val="20"/>
          <w:highlight w:val="yellow"/>
        </w:rPr>
        <w:t xml:space="preserve"> + </w:t>
      </w:r>
      <w:r w:rsidRPr="003E1899">
        <w:rPr>
          <w:rFonts w:ascii="Consolas" w:eastAsiaTheme="minorHAnsi" w:hAnsi="Consolas" w:cs="Consolas"/>
          <w:color w:val="2A00FF"/>
          <w:sz w:val="20"/>
          <w:szCs w:val="20"/>
          <w:highlight w:val="yellow"/>
        </w:rPr>
        <w:t>" wrote "</w:t>
      </w:r>
      <w:r w:rsidRPr="003E1899">
        <w:rPr>
          <w:rFonts w:ascii="Consolas" w:eastAsiaTheme="minorHAnsi" w:hAnsi="Consolas" w:cs="Consolas"/>
          <w:color w:val="000000"/>
          <w:sz w:val="20"/>
          <w:szCs w:val="20"/>
          <w:highlight w:val="yellow"/>
        </w:rPr>
        <w:t xml:space="preserve"> </w:t>
      </w:r>
      <w:r w:rsidRPr="003E1899">
        <w:rPr>
          <w:rFonts w:ascii="Consolas" w:eastAsiaTheme="minorHAnsi" w:hAnsi="Consolas" w:cs="Consolas"/>
          <w:color w:val="000000"/>
          <w:sz w:val="20"/>
          <w:szCs w:val="20"/>
          <w:highlight w:val="yellow"/>
        </w:rPr>
        <w:br/>
        <w:t xml:space="preserve">                                              + </w:t>
      </w:r>
      <w:r w:rsidRPr="003E1899">
        <w:rPr>
          <w:rFonts w:ascii="Consolas" w:eastAsiaTheme="minorHAnsi" w:hAnsi="Consolas" w:cs="Consolas"/>
          <w:color w:val="0000C0"/>
          <w:sz w:val="20"/>
          <w:szCs w:val="20"/>
          <w:highlight w:val="yellow"/>
        </w:rPr>
        <w:t>writtenSongs</w:t>
      </w:r>
      <w:r w:rsidRPr="003E1899">
        <w:rPr>
          <w:rFonts w:ascii="Consolas" w:eastAsiaTheme="minorHAnsi" w:hAnsi="Consolas" w:cs="Consolas"/>
          <w:color w:val="000000"/>
          <w:sz w:val="20"/>
          <w:szCs w:val="20"/>
          <w:highlight w:val="yellow"/>
        </w:rPr>
        <w:t>.</w:t>
      </w:r>
      <w:r w:rsidRPr="003E1899">
        <w:rPr>
          <w:rFonts w:ascii="Consolas" w:eastAsiaTheme="minorHAnsi" w:hAnsi="Consolas" w:cs="Consolas"/>
          <w:color w:val="0000C0"/>
          <w:sz w:val="20"/>
          <w:szCs w:val="20"/>
          <w:highlight w:val="yellow"/>
        </w:rPr>
        <w:t>length</w:t>
      </w:r>
      <w:r w:rsidRPr="003E1899">
        <w:rPr>
          <w:rFonts w:ascii="Consolas" w:eastAsiaTheme="minorHAnsi" w:hAnsi="Consolas" w:cs="Consolas"/>
          <w:color w:val="000000"/>
          <w:sz w:val="20"/>
          <w:szCs w:val="20"/>
          <w:highlight w:val="yellow"/>
        </w:rPr>
        <w:t xml:space="preserve"> + </w:t>
      </w:r>
      <w:r w:rsidRPr="003E1899">
        <w:rPr>
          <w:rFonts w:ascii="Consolas" w:eastAsiaTheme="minorHAnsi" w:hAnsi="Consolas" w:cs="Consolas"/>
          <w:color w:val="2A00FF"/>
          <w:sz w:val="20"/>
          <w:szCs w:val="20"/>
          <w:highlight w:val="yellow"/>
        </w:rPr>
        <w:t>" songs:\n"</w:t>
      </w:r>
      <w:r w:rsidRPr="003E1899">
        <w:rPr>
          <w:rFonts w:ascii="Consolas" w:eastAsiaTheme="minorHAnsi" w:hAnsi="Consolas" w:cs="Consolas"/>
          <w:color w:val="000000"/>
          <w:sz w:val="20"/>
          <w:szCs w:val="20"/>
          <w:highlight w:val="yellow"/>
        </w:rPr>
        <w:t>);</w:t>
      </w:r>
    </w:p>
    <w:p w14:paraId="636F2B48" w14:textId="04D92791" w:rsidR="003E1899" w:rsidRPr="003E1899" w:rsidRDefault="003E1899" w:rsidP="003E1899">
      <w:pPr>
        <w:autoSpaceDE w:val="0"/>
        <w:autoSpaceDN w:val="0"/>
        <w:bidi w:val="0"/>
        <w:adjustRightInd w:val="0"/>
        <w:rPr>
          <w:rFonts w:ascii="Consolas" w:eastAsiaTheme="minorHAnsi" w:hAnsi="Consolas" w:cs="Consolas"/>
          <w:sz w:val="20"/>
          <w:szCs w:val="20"/>
          <w:highlight w:val="yellow"/>
        </w:rPr>
      </w:pPr>
      <w:r w:rsidRPr="003E1899">
        <w:rPr>
          <w:rFonts w:ascii="Consolas" w:eastAsiaTheme="minorHAnsi" w:hAnsi="Consolas" w:cs="Consolas"/>
          <w:color w:val="000000"/>
          <w:sz w:val="20"/>
          <w:szCs w:val="20"/>
          <w:highlight w:val="yellow"/>
        </w:rPr>
        <w:tab/>
      </w:r>
      <w:r w:rsidRPr="003E1899">
        <w:rPr>
          <w:rFonts w:ascii="Consolas" w:eastAsiaTheme="minorHAnsi" w:hAnsi="Consolas" w:cs="Consolas"/>
          <w:color w:val="000000"/>
          <w:sz w:val="20"/>
          <w:szCs w:val="20"/>
          <w:highlight w:val="yellow"/>
        </w:rPr>
        <w:tab/>
      </w:r>
      <w:r w:rsidRPr="003E1899">
        <w:rPr>
          <w:rFonts w:ascii="Consolas" w:eastAsiaTheme="minorHAnsi" w:hAnsi="Consolas" w:cs="Consolas"/>
          <w:b/>
          <w:bCs/>
          <w:color w:val="7F0055"/>
          <w:sz w:val="20"/>
          <w:szCs w:val="20"/>
          <w:highlight w:val="yellow"/>
        </w:rPr>
        <w:t>for</w:t>
      </w:r>
      <w:r w:rsidRPr="003E1899">
        <w:rPr>
          <w:rFonts w:ascii="Consolas" w:eastAsiaTheme="minorHAnsi" w:hAnsi="Consolas" w:cs="Consolas"/>
          <w:color w:val="000000"/>
          <w:sz w:val="20"/>
          <w:szCs w:val="20"/>
          <w:highlight w:val="yellow"/>
        </w:rPr>
        <w:t xml:space="preserve"> (</w:t>
      </w:r>
      <w:r w:rsidRPr="003E1899">
        <w:rPr>
          <w:rFonts w:ascii="Consolas" w:eastAsiaTheme="minorHAnsi" w:hAnsi="Consolas" w:cs="Consolas"/>
          <w:b/>
          <w:bCs/>
          <w:color w:val="7F0055"/>
          <w:sz w:val="20"/>
          <w:szCs w:val="20"/>
          <w:highlight w:val="yellow"/>
        </w:rPr>
        <w:t>int</w:t>
      </w:r>
      <w:r w:rsidRPr="003E1899">
        <w:rPr>
          <w:rFonts w:ascii="Consolas" w:eastAsiaTheme="minorHAnsi" w:hAnsi="Consolas" w:cs="Consolas"/>
          <w:color w:val="000000"/>
          <w:sz w:val="20"/>
          <w:szCs w:val="20"/>
          <w:highlight w:val="yellow"/>
        </w:rPr>
        <w:t xml:space="preserve"> </w:t>
      </w:r>
      <w:r w:rsidRPr="003E1899">
        <w:rPr>
          <w:rFonts w:ascii="Consolas" w:eastAsiaTheme="minorHAnsi" w:hAnsi="Consolas" w:cs="Consolas"/>
          <w:color w:val="6A3E3E"/>
          <w:sz w:val="20"/>
          <w:szCs w:val="20"/>
          <w:highlight w:val="yellow"/>
        </w:rPr>
        <w:t>i</w:t>
      </w:r>
      <w:r w:rsidRPr="003E1899">
        <w:rPr>
          <w:rFonts w:ascii="Consolas" w:eastAsiaTheme="minorHAnsi" w:hAnsi="Consolas" w:cs="Consolas"/>
          <w:color w:val="000000"/>
          <w:sz w:val="20"/>
          <w:szCs w:val="20"/>
          <w:highlight w:val="yellow"/>
        </w:rPr>
        <w:t xml:space="preserve">=0 ; </w:t>
      </w:r>
      <w:r w:rsidRPr="003E1899">
        <w:rPr>
          <w:rFonts w:ascii="Consolas" w:eastAsiaTheme="minorHAnsi" w:hAnsi="Consolas" w:cs="Consolas"/>
          <w:color w:val="6A3E3E"/>
          <w:sz w:val="20"/>
          <w:szCs w:val="20"/>
          <w:highlight w:val="yellow"/>
        </w:rPr>
        <w:t>i</w:t>
      </w:r>
      <w:r w:rsidRPr="003E1899">
        <w:rPr>
          <w:rFonts w:ascii="Consolas" w:eastAsiaTheme="minorHAnsi" w:hAnsi="Consolas" w:cs="Consolas"/>
          <w:color w:val="000000"/>
          <w:sz w:val="20"/>
          <w:szCs w:val="20"/>
          <w:highlight w:val="yellow"/>
        </w:rPr>
        <w:t xml:space="preserve"> &lt; </w:t>
      </w:r>
      <w:r w:rsidRPr="003E1899">
        <w:rPr>
          <w:rFonts w:ascii="Consolas" w:eastAsiaTheme="minorHAnsi" w:hAnsi="Consolas" w:cs="Consolas"/>
          <w:color w:val="0000C0"/>
          <w:sz w:val="20"/>
          <w:szCs w:val="20"/>
          <w:highlight w:val="yellow"/>
        </w:rPr>
        <w:t>writtenSongs</w:t>
      </w:r>
      <w:r w:rsidRPr="003E1899">
        <w:rPr>
          <w:rFonts w:ascii="Consolas" w:eastAsiaTheme="minorHAnsi" w:hAnsi="Consolas" w:cs="Consolas"/>
          <w:color w:val="000000"/>
          <w:sz w:val="20"/>
          <w:szCs w:val="20"/>
          <w:highlight w:val="yellow"/>
        </w:rPr>
        <w:t>.</w:t>
      </w:r>
      <w:r w:rsidRPr="003E1899">
        <w:rPr>
          <w:rFonts w:ascii="Consolas" w:eastAsiaTheme="minorHAnsi" w:hAnsi="Consolas" w:cs="Consolas"/>
          <w:color w:val="0000C0"/>
          <w:sz w:val="20"/>
          <w:szCs w:val="20"/>
          <w:highlight w:val="yellow"/>
        </w:rPr>
        <w:t>length</w:t>
      </w:r>
      <w:r w:rsidRPr="003E1899">
        <w:rPr>
          <w:rFonts w:ascii="Consolas" w:eastAsiaTheme="minorHAnsi" w:hAnsi="Consolas" w:cs="Consolas"/>
          <w:color w:val="000000"/>
          <w:sz w:val="20"/>
          <w:szCs w:val="20"/>
          <w:highlight w:val="yellow"/>
        </w:rPr>
        <w:t xml:space="preserve">; </w:t>
      </w:r>
      <w:r w:rsidRPr="003E1899">
        <w:rPr>
          <w:rFonts w:ascii="Consolas" w:eastAsiaTheme="minorHAnsi" w:hAnsi="Consolas" w:cs="Consolas"/>
          <w:color w:val="6A3E3E"/>
          <w:sz w:val="20"/>
          <w:szCs w:val="20"/>
          <w:highlight w:val="yellow"/>
        </w:rPr>
        <w:t>i</w:t>
      </w:r>
      <w:r w:rsidRPr="003E1899">
        <w:rPr>
          <w:rFonts w:ascii="Consolas" w:eastAsiaTheme="minorHAnsi" w:hAnsi="Consolas" w:cs="Consolas"/>
          <w:color w:val="000000"/>
          <w:sz w:val="20"/>
          <w:szCs w:val="20"/>
          <w:highlight w:val="yellow"/>
        </w:rPr>
        <w:t>++)</w:t>
      </w:r>
    </w:p>
    <w:p w14:paraId="3ADC5A60" w14:textId="77777777" w:rsidR="003E1899" w:rsidRPr="003E1899" w:rsidRDefault="003E1899" w:rsidP="003E1899">
      <w:pPr>
        <w:autoSpaceDE w:val="0"/>
        <w:autoSpaceDN w:val="0"/>
        <w:bidi w:val="0"/>
        <w:adjustRightInd w:val="0"/>
        <w:rPr>
          <w:rFonts w:ascii="Consolas" w:eastAsiaTheme="minorHAnsi" w:hAnsi="Consolas" w:cs="Consolas"/>
          <w:sz w:val="20"/>
          <w:szCs w:val="20"/>
          <w:highlight w:val="yellow"/>
        </w:rPr>
      </w:pPr>
      <w:r w:rsidRPr="003E1899">
        <w:rPr>
          <w:rFonts w:ascii="Consolas" w:eastAsiaTheme="minorHAnsi" w:hAnsi="Consolas" w:cs="Consolas"/>
          <w:color w:val="000000"/>
          <w:sz w:val="20"/>
          <w:szCs w:val="20"/>
          <w:highlight w:val="yellow"/>
        </w:rPr>
        <w:tab/>
      </w:r>
      <w:r w:rsidRPr="003E1899">
        <w:rPr>
          <w:rFonts w:ascii="Consolas" w:eastAsiaTheme="minorHAnsi" w:hAnsi="Consolas" w:cs="Consolas"/>
          <w:color w:val="000000"/>
          <w:sz w:val="20"/>
          <w:szCs w:val="20"/>
          <w:highlight w:val="yellow"/>
        </w:rPr>
        <w:tab/>
      </w:r>
      <w:r w:rsidRPr="003E1899">
        <w:rPr>
          <w:rFonts w:ascii="Consolas" w:eastAsiaTheme="minorHAnsi" w:hAnsi="Consolas" w:cs="Consolas"/>
          <w:color w:val="000000"/>
          <w:sz w:val="20"/>
          <w:szCs w:val="20"/>
          <w:highlight w:val="yellow"/>
        </w:rPr>
        <w:tab/>
      </w:r>
      <w:r w:rsidRPr="003E1899">
        <w:rPr>
          <w:rFonts w:ascii="Consolas" w:eastAsiaTheme="minorHAnsi" w:hAnsi="Consolas" w:cs="Consolas"/>
          <w:color w:val="6A3E3E"/>
          <w:sz w:val="20"/>
          <w:szCs w:val="20"/>
          <w:highlight w:val="yellow"/>
        </w:rPr>
        <w:t>sb</w:t>
      </w:r>
      <w:r w:rsidRPr="003E1899">
        <w:rPr>
          <w:rFonts w:ascii="Consolas" w:eastAsiaTheme="minorHAnsi" w:hAnsi="Consolas" w:cs="Consolas"/>
          <w:color w:val="000000"/>
          <w:sz w:val="20"/>
          <w:szCs w:val="20"/>
          <w:highlight w:val="yellow"/>
        </w:rPr>
        <w:t>.append(</w:t>
      </w:r>
      <w:r w:rsidRPr="003E1899">
        <w:rPr>
          <w:rFonts w:ascii="Consolas" w:eastAsiaTheme="minorHAnsi" w:hAnsi="Consolas" w:cs="Consolas"/>
          <w:color w:val="2A00FF"/>
          <w:sz w:val="20"/>
          <w:szCs w:val="20"/>
          <w:highlight w:val="yellow"/>
        </w:rPr>
        <w:t>"\t"</w:t>
      </w:r>
      <w:r w:rsidRPr="003E1899">
        <w:rPr>
          <w:rFonts w:ascii="Consolas" w:eastAsiaTheme="minorHAnsi" w:hAnsi="Consolas" w:cs="Consolas"/>
          <w:color w:val="000000"/>
          <w:sz w:val="20"/>
          <w:szCs w:val="20"/>
          <w:highlight w:val="yellow"/>
        </w:rPr>
        <w:t xml:space="preserve"> + </w:t>
      </w:r>
      <w:r w:rsidRPr="003E1899">
        <w:rPr>
          <w:rFonts w:ascii="Consolas" w:eastAsiaTheme="minorHAnsi" w:hAnsi="Consolas" w:cs="Consolas"/>
          <w:color w:val="0000C0"/>
          <w:sz w:val="20"/>
          <w:szCs w:val="20"/>
          <w:highlight w:val="yellow"/>
        </w:rPr>
        <w:t>writtenSongs</w:t>
      </w:r>
      <w:r w:rsidRPr="003E1899">
        <w:rPr>
          <w:rFonts w:ascii="Consolas" w:eastAsiaTheme="minorHAnsi" w:hAnsi="Consolas" w:cs="Consolas"/>
          <w:color w:val="000000"/>
          <w:sz w:val="20"/>
          <w:szCs w:val="20"/>
          <w:highlight w:val="yellow"/>
        </w:rPr>
        <w:t>[</w:t>
      </w:r>
      <w:r w:rsidRPr="003E1899">
        <w:rPr>
          <w:rFonts w:ascii="Consolas" w:eastAsiaTheme="minorHAnsi" w:hAnsi="Consolas" w:cs="Consolas"/>
          <w:color w:val="6A3E3E"/>
          <w:sz w:val="20"/>
          <w:szCs w:val="20"/>
          <w:highlight w:val="yellow"/>
        </w:rPr>
        <w:t>i</w:t>
      </w:r>
      <w:r w:rsidRPr="003E1899">
        <w:rPr>
          <w:rFonts w:ascii="Consolas" w:eastAsiaTheme="minorHAnsi" w:hAnsi="Consolas" w:cs="Consolas"/>
          <w:color w:val="000000"/>
          <w:sz w:val="20"/>
          <w:szCs w:val="20"/>
          <w:highlight w:val="yellow"/>
        </w:rPr>
        <w:t xml:space="preserve">].getName()+ </w:t>
      </w:r>
      <w:r w:rsidRPr="003E1899">
        <w:rPr>
          <w:rFonts w:ascii="Consolas" w:eastAsiaTheme="minorHAnsi" w:hAnsi="Consolas" w:cs="Consolas"/>
          <w:color w:val="2A00FF"/>
          <w:sz w:val="20"/>
          <w:szCs w:val="20"/>
          <w:highlight w:val="yellow"/>
        </w:rPr>
        <w:t>"\n"</w:t>
      </w:r>
      <w:r w:rsidRPr="003E1899">
        <w:rPr>
          <w:rFonts w:ascii="Consolas" w:eastAsiaTheme="minorHAnsi" w:hAnsi="Consolas" w:cs="Consolas"/>
          <w:color w:val="000000"/>
          <w:sz w:val="20"/>
          <w:szCs w:val="20"/>
          <w:highlight w:val="yellow"/>
        </w:rPr>
        <w:t>);</w:t>
      </w:r>
    </w:p>
    <w:p w14:paraId="3283D9F6" w14:textId="77777777" w:rsidR="003E1899" w:rsidRPr="003E1899" w:rsidRDefault="003E1899" w:rsidP="003E1899">
      <w:pPr>
        <w:autoSpaceDE w:val="0"/>
        <w:autoSpaceDN w:val="0"/>
        <w:bidi w:val="0"/>
        <w:adjustRightInd w:val="0"/>
        <w:rPr>
          <w:rFonts w:ascii="Consolas" w:eastAsiaTheme="minorHAnsi" w:hAnsi="Consolas" w:cs="Consolas"/>
          <w:sz w:val="20"/>
          <w:szCs w:val="20"/>
          <w:highlight w:val="yellow"/>
        </w:rPr>
      </w:pPr>
      <w:r w:rsidRPr="003E1899">
        <w:rPr>
          <w:rFonts w:ascii="Consolas" w:eastAsiaTheme="minorHAnsi" w:hAnsi="Consolas" w:cs="Consolas"/>
          <w:color w:val="000000"/>
          <w:sz w:val="20"/>
          <w:szCs w:val="20"/>
          <w:highlight w:val="yellow"/>
        </w:rPr>
        <w:tab/>
      </w:r>
      <w:r w:rsidRPr="003E1899">
        <w:rPr>
          <w:rFonts w:ascii="Consolas" w:eastAsiaTheme="minorHAnsi" w:hAnsi="Consolas" w:cs="Consolas"/>
          <w:color w:val="000000"/>
          <w:sz w:val="20"/>
          <w:szCs w:val="20"/>
          <w:highlight w:val="yellow"/>
        </w:rPr>
        <w:tab/>
      </w:r>
      <w:r w:rsidRPr="003E1899">
        <w:rPr>
          <w:rFonts w:ascii="Consolas" w:eastAsiaTheme="minorHAnsi" w:hAnsi="Consolas" w:cs="Consolas"/>
          <w:color w:val="6A3E3E"/>
          <w:sz w:val="20"/>
          <w:szCs w:val="20"/>
          <w:highlight w:val="yellow"/>
        </w:rPr>
        <w:t>sb</w:t>
      </w:r>
      <w:r w:rsidRPr="003E1899">
        <w:rPr>
          <w:rFonts w:ascii="Consolas" w:eastAsiaTheme="minorHAnsi" w:hAnsi="Consolas" w:cs="Consolas"/>
          <w:color w:val="000000"/>
          <w:sz w:val="20"/>
          <w:szCs w:val="20"/>
          <w:highlight w:val="yellow"/>
        </w:rPr>
        <w:t>.append(</w:t>
      </w:r>
      <w:r w:rsidRPr="003E1899">
        <w:rPr>
          <w:rFonts w:ascii="Consolas" w:eastAsiaTheme="minorHAnsi" w:hAnsi="Consolas" w:cs="Consolas"/>
          <w:color w:val="2A00FF"/>
          <w:sz w:val="20"/>
          <w:szCs w:val="20"/>
          <w:highlight w:val="yellow"/>
        </w:rPr>
        <w:t>"and performed these songs: \n"</w:t>
      </w:r>
      <w:r w:rsidRPr="003E1899">
        <w:rPr>
          <w:rFonts w:ascii="Consolas" w:eastAsiaTheme="minorHAnsi" w:hAnsi="Consolas" w:cs="Consolas"/>
          <w:color w:val="000000"/>
          <w:sz w:val="20"/>
          <w:szCs w:val="20"/>
          <w:highlight w:val="yellow"/>
        </w:rPr>
        <w:t>);</w:t>
      </w:r>
    </w:p>
    <w:p w14:paraId="074D77FB" w14:textId="77777777" w:rsidR="003E1899" w:rsidRPr="003E1899" w:rsidRDefault="003E1899" w:rsidP="003E1899">
      <w:pPr>
        <w:autoSpaceDE w:val="0"/>
        <w:autoSpaceDN w:val="0"/>
        <w:bidi w:val="0"/>
        <w:adjustRightInd w:val="0"/>
        <w:rPr>
          <w:rFonts w:ascii="Consolas" w:eastAsiaTheme="minorHAnsi" w:hAnsi="Consolas" w:cs="Consolas"/>
          <w:sz w:val="20"/>
          <w:szCs w:val="20"/>
          <w:highlight w:val="yellow"/>
        </w:rPr>
      </w:pPr>
      <w:r w:rsidRPr="003E1899">
        <w:rPr>
          <w:rFonts w:ascii="Consolas" w:eastAsiaTheme="minorHAnsi" w:hAnsi="Consolas" w:cs="Consolas"/>
          <w:color w:val="000000"/>
          <w:sz w:val="20"/>
          <w:szCs w:val="20"/>
          <w:highlight w:val="yellow"/>
        </w:rPr>
        <w:tab/>
      </w:r>
      <w:r w:rsidRPr="003E1899">
        <w:rPr>
          <w:rFonts w:ascii="Consolas" w:eastAsiaTheme="minorHAnsi" w:hAnsi="Consolas" w:cs="Consolas"/>
          <w:color w:val="000000"/>
          <w:sz w:val="20"/>
          <w:szCs w:val="20"/>
          <w:highlight w:val="yellow"/>
        </w:rPr>
        <w:tab/>
      </w:r>
      <w:r w:rsidRPr="003E1899">
        <w:rPr>
          <w:rFonts w:ascii="Consolas" w:eastAsiaTheme="minorHAnsi" w:hAnsi="Consolas" w:cs="Consolas"/>
          <w:b/>
          <w:bCs/>
          <w:color w:val="7F0055"/>
          <w:sz w:val="20"/>
          <w:szCs w:val="20"/>
          <w:highlight w:val="yellow"/>
        </w:rPr>
        <w:t>for</w:t>
      </w:r>
      <w:r w:rsidRPr="003E1899">
        <w:rPr>
          <w:rFonts w:ascii="Consolas" w:eastAsiaTheme="minorHAnsi" w:hAnsi="Consolas" w:cs="Consolas"/>
          <w:color w:val="000000"/>
          <w:sz w:val="20"/>
          <w:szCs w:val="20"/>
          <w:highlight w:val="yellow"/>
        </w:rPr>
        <w:t xml:space="preserve"> (</w:t>
      </w:r>
      <w:r w:rsidRPr="003E1899">
        <w:rPr>
          <w:rFonts w:ascii="Consolas" w:eastAsiaTheme="minorHAnsi" w:hAnsi="Consolas" w:cs="Consolas"/>
          <w:b/>
          <w:bCs/>
          <w:color w:val="7F0055"/>
          <w:sz w:val="20"/>
          <w:szCs w:val="20"/>
          <w:highlight w:val="yellow"/>
        </w:rPr>
        <w:t>int</w:t>
      </w:r>
      <w:r w:rsidRPr="003E1899">
        <w:rPr>
          <w:rFonts w:ascii="Consolas" w:eastAsiaTheme="minorHAnsi" w:hAnsi="Consolas" w:cs="Consolas"/>
          <w:color w:val="000000"/>
          <w:sz w:val="20"/>
          <w:szCs w:val="20"/>
          <w:highlight w:val="yellow"/>
        </w:rPr>
        <w:t xml:space="preserve"> </w:t>
      </w:r>
      <w:r w:rsidRPr="003E1899">
        <w:rPr>
          <w:rFonts w:ascii="Consolas" w:eastAsiaTheme="minorHAnsi" w:hAnsi="Consolas" w:cs="Consolas"/>
          <w:color w:val="6A3E3E"/>
          <w:sz w:val="20"/>
          <w:szCs w:val="20"/>
          <w:highlight w:val="yellow"/>
        </w:rPr>
        <w:t>i</w:t>
      </w:r>
      <w:r w:rsidRPr="003E1899">
        <w:rPr>
          <w:rFonts w:ascii="Consolas" w:eastAsiaTheme="minorHAnsi" w:hAnsi="Consolas" w:cs="Consolas"/>
          <w:color w:val="000000"/>
          <w:sz w:val="20"/>
          <w:szCs w:val="20"/>
          <w:highlight w:val="yellow"/>
        </w:rPr>
        <w:t xml:space="preserve">=0 ; </w:t>
      </w:r>
      <w:r w:rsidRPr="003E1899">
        <w:rPr>
          <w:rFonts w:ascii="Consolas" w:eastAsiaTheme="minorHAnsi" w:hAnsi="Consolas" w:cs="Consolas"/>
          <w:color w:val="6A3E3E"/>
          <w:sz w:val="20"/>
          <w:szCs w:val="20"/>
          <w:highlight w:val="yellow"/>
        </w:rPr>
        <w:t>i</w:t>
      </w:r>
      <w:r w:rsidRPr="003E1899">
        <w:rPr>
          <w:rFonts w:ascii="Consolas" w:eastAsiaTheme="minorHAnsi" w:hAnsi="Consolas" w:cs="Consolas"/>
          <w:color w:val="000000"/>
          <w:sz w:val="20"/>
          <w:szCs w:val="20"/>
          <w:highlight w:val="yellow"/>
        </w:rPr>
        <w:t xml:space="preserve"> &lt; </w:t>
      </w:r>
      <w:r w:rsidRPr="003E1899">
        <w:rPr>
          <w:rFonts w:ascii="Consolas" w:eastAsiaTheme="minorHAnsi" w:hAnsi="Consolas" w:cs="Consolas"/>
          <w:color w:val="0000C0"/>
          <w:sz w:val="20"/>
          <w:szCs w:val="20"/>
          <w:highlight w:val="yellow"/>
        </w:rPr>
        <w:t>performedSongs</w:t>
      </w:r>
      <w:r w:rsidRPr="003E1899">
        <w:rPr>
          <w:rFonts w:ascii="Consolas" w:eastAsiaTheme="minorHAnsi" w:hAnsi="Consolas" w:cs="Consolas"/>
          <w:color w:val="000000"/>
          <w:sz w:val="20"/>
          <w:szCs w:val="20"/>
          <w:highlight w:val="yellow"/>
        </w:rPr>
        <w:t>.</w:t>
      </w:r>
      <w:r w:rsidRPr="003E1899">
        <w:rPr>
          <w:rFonts w:ascii="Consolas" w:eastAsiaTheme="minorHAnsi" w:hAnsi="Consolas" w:cs="Consolas"/>
          <w:color w:val="0000C0"/>
          <w:sz w:val="20"/>
          <w:szCs w:val="20"/>
          <w:highlight w:val="yellow"/>
        </w:rPr>
        <w:t>length</w:t>
      </w:r>
      <w:r w:rsidRPr="003E1899">
        <w:rPr>
          <w:rFonts w:ascii="Consolas" w:eastAsiaTheme="minorHAnsi" w:hAnsi="Consolas" w:cs="Consolas"/>
          <w:color w:val="000000"/>
          <w:sz w:val="20"/>
          <w:szCs w:val="20"/>
          <w:highlight w:val="yellow"/>
        </w:rPr>
        <w:t xml:space="preserve">; </w:t>
      </w:r>
      <w:r w:rsidRPr="003E1899">
        <w:rPr>
          <w:rFonts w:ascii="Consolas" w:eastAsiaTheme="minorHAnsi" w:hAnsi="Consolas" w:cs="Consolas"/>
          <w:color w:val="6A3E3E"/>
          <w:sz w:val="20"/>
          <w:szCs w:val="20"/>
          <w:highlight w:val="yellow"/>
        </w:rPr>
        <w:t>i</w:t>
      </w:r>
      <w:r w:rsidRPr="003E1899">
        <w:rPr>
          <w:rFonts w:ascii="Consolas" w:eastAsiaTheme="minorHAnsi" w:hAnsi="Consolas" w:cs="Consolas"/>
          <w:color w:val="000000"/>
          <w:sz w:val="20"/>
          <w:szCs w:val="20"/>
          <w:highlight w:val="yellow"/>
        </w:rPr>
        <w:t xml:space="preserve"> ++)</w:t>
      </w:r>
    </w:p>
    <w:p w14:paraId="420081D8" w14:textId="77777777" w:rsidR="003E1899" w:rsidRPr="003E1899" w:rsidRDefault="003E1899" w:rsidP="003E1899">
      <w:pPr>
        <w:autoSpaceDE w:val="0"/>
        <w:autoSpaceDN w:val="0"/>
        <w:bidi w:val="0"/>
        <w:adjustRightInd w:val="0"/>
        <w:rPr>
          <w:rFonts w:ascii="Consolas" w:eastAsiaTheme="minorHAnsi" w:hAnsi="Consolas" w:cs="Consolas"/>
          <w:sz w:val="20"/>
          <w:szCs w:val="20"/>
          <w:highlight w:val="yellow"/>
        </w:rPr>
      </w:pPr>
      <w:r w:rsidRPr="003E1899">
        <w:rPr>
          <w:rFonts w:ascii="Consolas" w:eastAsiaTheme="minorHAnsi" w:hAnsi="Consolas" w:cs="Consolas"/>
          <w:color w:val="000000"/>
          <w:sz w:val="20"/>
          <w:szCs w:val="20"/>
          <w:highlight w:val="yellow"/>
        </w:rPr>
        <w:tab/>
      </w:r>
      <w:r w:rsidRPr="003E1899">
        <w:rPr>
          <w:rFonts w:ascii="Consolas" w:eastAsiaTheme="minorHAnsi" w:hAnsi="Consolas" w:cs="Consolas"/>
          <w:color w:val="000000"/>
          <w:sz w:val="20"/>
          <w:szCs w:val="20"/>
          <w:highlight w:val="yellow"/>
        </w:rPr>
        <w:tab/>
      </w:r>
      <w:r w:rsidRPr="003E1899">
        <w:rPr>
          <w:rFonts w:ascii="Consolas" w:eastAsiaTheme="minorHAnsi" w:hAnsi="Consolas" w:cs="Consolas"/>
          <w:color w:val="000000"/>
          <w:sz w:val="20"/>
          <w:szCs w:val="20"/>
          <w:highlight w:val="yellow"/>
        </w:rPr>
        <w:tab/>
      </w:r>
      <w:r w:rsidRPr="003E1899">
        <w:rPr>
          <w:rFonts w:ascii="Consolas" w:eastAsiaTheme="minorHAnsi" w:hAnsi="Consolas" w:cs="Consolas"/>
          <w:color w:val="6A3E3E"/>
          <w:sz w:val="20"/>
          <w:szCs w:val="20"/>
          <w:highlight w:val="yellow"/>
        </w:rPr>
        <w:t>sb</w:t>
      </w:r>
      <w:r w:rsidRPr="003E1899">
        <w:rPr>
          <w:rFonts w:ascii="Consolas" w:eastAsiaTheme="minorHAnsi" w:hAnsi="Consolas" w:cs="Consolas"/>
          <w:color w:val="000000"/>
          <w:sz w:val="20"/>
          <w:szCs w:val="20"/>
          <w:highlight w:val="yellow"/>
        </w:rPr>
        <w:t>.append(</w:t>
      </w:r>
      <w:r w:rsidRPr="003E1899">
        <w:rPr>
          <w:rFonts w:ascii="Consolas" w:eastAsiaTheme="minorHAnsi" w:hAnsi="Consolas" w:cs="Consolas"/>
          <w:color w:val="2A00FF"/>
          <w:sz w:val="20"/>
          <w:szCs w:val="20"/>
          <w:highlight w:val="yellow"/>
        </w:rPr>
        <w:t>"\t"</w:t>
      </w:r>
      <w:r w:rsidRPr="003E1899">
        <w:rPr>
          <w:rFonts w:ascii="Consolas" w:eastAsiaTheme="minorHAnsi" w:hAnsi="Consolas" w:cs="Consolas"/>
          <w:color w:val="000000"/>
          <w:sz w:val="20"/>
          <w:szCs w:val="20"/>
          <w:highlight w:val="yellow"/>
        </w:rPr>
        <w:t xml:space="preserve"> + </w:t>
      </w:r>
      <w:r w:rsidRPr="003E1899">
        <w:rPr>
          <w:rFonts w:ascii="Consolas" w:eastAsiaTheme="minorHAnsi" w:hAnsi="Consolas" w:cs="Consolas"/>
          <w:color w:val="0000C0"/>
          <w:sz w:val="20"/>
          <w:szCs w:val="20"/>
          <w:highlight w:val="yellow"/>
        </w:rPr>
        <w:t>performedSongs</w:t>
      </w:r>
      <w:r w:rsidRPr="003E1899">
        <w:rPr>
          <w:rFonts w:ascii="Consolas" w:eastAsiaTheme="minorHAnsi" w:hAnsi="Consolas" w:cs="Consolas"/>
          <w:color w:val="000000"/>
          <w:sz w:val="20"/>
          <w:szCs w:val="20"/>
          <w:highlight w:val="yellow"/>
        </w:rPr>
        <w:t>[</w:t>
      </w:r>
      <w:r w:rsidRPr="003E1899">
        <w:rPr>
          <w:rFonts w:ascii="Consolas" w:eastAsiaTheme="minorHAnsi" w:hAnsi="Consolas" w:cs="Consolas"/>
          <w:color w:val="6A3E3E"/>
          <w:sz w:val="20"/>
          <w:szCs w:val="20"/>
          <w:highlight w:val="yellow"/>
        </w:rPr>
        <w:t>i</w:t>
      </w:r>
      <w:r w:rsidRPr="003E1899">
        <w:rPr>
          <w:rFonts w:ascii="Consolas" w:eastAsiaTheme="minorHAnsi" w:hAnsi="Consolas" w:cs="Consolas"/>
          <w:color w:val="000000"/>
          <w:sz w:val="20"/>
          <w:szCs w:val="20"/>
          <w:highlight w:val="yellow"/>
        </w:rPr>
        <w:t xml:space="preserve">].getName()+ </w:t>
      </w:r>
      <w:r w:rsidRPr="003E1899">
        <w:rPr>
          <w:rFonts w:ascii="Consolas" w:eastAsiaTheme="minorHAnsi" w:hAnsi="Consolas" w:cs="Consolas"/>
          <w:color w:val="2A00FF"/>
          <w:sz w:val="20"/>
          <w:szCs w:val="20"/>
          <w:highlight w:val="yellow"/>
        </w:rPr>
        <w:t>"\n"</w:t>
      </w:r>
      <w:r w:rsidRPr="003E1899">
        <w:rPr>
          <w:rFonts w:ascii="Consolas" w:eastAsiaTheme="minorHAnsi" w:hAnsi="Consolas" w:cs="Consolas"/>
          <w:color w:val="000000"/>
          <w:sz w:val="20"/>
          <w:szCs w:val="20"/>
          <w:highlight w:val="yellow"/>
        </w:rPr>
        <w:t>);</w:t>
      </w:r>
    </w:p>
    <w:p w14:paraId="28821503" w14:textId="77777777" w:rsidR="003E1899" w:rsidRPr="003E1899" w:rsidRDefault="003E1899" w:rsidP="003E1899">
      <w:pPr>
        <w:autoSpaceDE w:val="0"/>
        <w:autoSpaceDN w:val="0"/>
        <w:bidi w:val="0"/>
        <w:adjustRightInd w:val="0"/>
        <w:rPr>
          <w:rFonts w:ascii="Consolas" w:eastAsiaTheme="minorHAnsi" w:hAnsi="Consolas" w:cs="Consolas"/>
          <w:sz w:val="20"/>
          <w:szCs w:val="20"/>
          <w:highlight w:val="yellow"/>
        </w:rPr>
      </w:pPr>
      <w:r w:rsidRPr="003E1899">
        <w:rPr>
          <w:rFonts w:ascii="Consolas" w:eastAsiaTheme="minorHAnsi" w:hAnsi="Consolas" w:cs="Consolas"/>
          <w:color w:val="000000"/>
          <w:sz w:val="20"/>
          <w:szCs w:val="20"/>
          <w:highlight w:val="yellow"/>
        </w:rPr>
        <w:tab/>
      </w:r>
      <w:r w:rsidRPr="003E1899">
        <w:rPr>
          <w:rFonts w:ascii="Consolas" w:eastAsiaTheme="minorHAnsi" w:hAnsi="Consolas" w:cs="Consolas"/>
          <w:color w:val="000000"/>
          <w:sz w:val="20"/>
          <w:szCs w:val="20"/>
          <w:highlight w:val="yellow"/>
        </w:rPr>
        <w:tab/>
      </w:r>
      <w:r w:rsidRPr="003E1899">
        <w:rPr>
          <w:rFonts w:ascii="Consolas" w:eastAsiaTheme="minorHAnsi" w:hAnsi="Consolas" w:cs="Consolas"/>
          <w:b/>
          <w:bCs/>
          <w:color w:val="7F0055"/>
          <w:sz w:val="20"/>
          <w:szCs w:val="20"/>
          <w:highlight w:val="yellow"/>
        </w:rPr>
        <w:t>return</w:t>
      </w:r>
      <w:r w:rsidRPr="003E1899">
        <w:rPr>
          <w:rFonts w:ascii="Consolas" w:eastAsiaTheme="minorHAnsi" w:hAnsi="Consolas" w:cs="Consolas"/>
          <w:color w:val="000000"/>
          <w:sz w:val="20"/>
          <w:szCs w:val="20"/>
          <w:highlight w:val="yellow"/>
        </w:rPr>
        <w:t xml:space="preserve"> </w:t>
      </w:r>
      <w:r w:rsidRPr="003E1899">
        <w:rPr>
          <w:rFonts w:ascii="Consolas" w:eastAsiaTheme="minorHAnsi" w:hAnsi="Consolas" w:cs="Consolas"/>
          <w:color w:val="6A3E3E"/>
          <w:sz w:val="20"/>
          <w:szCs w:val="20"/>
          <w:highlight w:val="yellow"/>
        </w:rPr>
        <w:t>sb</w:t>
      </w:r>
      <w:r w:rsidRPr="003E1899">
        <w:rPr>
          <w:rFonts w:ascii="Consolas" w:eastAsiaTheme="minorHAnsi" w:hAnsi="Consolas" w:cs="Consolas"/>
          <w:color w:val="000000"/>
          <w:sz w:val="20"/>
          <w:szCs w:val="20"/>
          <w:highlight w:val="yellow"/>
        </w:rPr>
        <w:t>.toString();</w:t>
      </w:r>
    </w:p>
    <w:p w14:paraId="216CC9E4" w14:textId="77777777" w:rsidR="003E1899" w:rsidRDefault="003E1899" w:rsidP="003E1899">
      <w:pPr>
        <w:autoSpaceDE w:val="0"/>
        <w:autoSpaceDN w:val="0"/>
        <w:bidi w:val="0"/>
        <w:adjustRightInd w:val="0"/>
        <w:rPr>
          <w:rFonts w:ascii="Consolas" w:eastAsiaTheme="minorHAnsi" w:hAnsi="Consolas" w:cs="Consolas"/>
          <w:sz w:val="20"/>
          <w:szCs w:val="20"/>
        </w:rPr>
      </w:pPr>
      <w:r w:rsidRPr="003E1899">
        <w:rPr>
          <w:rFonts w:ascii="Consolas" w:eastAsiaTheme="minorHAnsi" w:hAnsi="Consolas" w:cs="Consolas"/>
          <w:color w:val="000000"/>
          <w:sz w:val="20"/>
          <w:szCs w:val="20"/>
          <w:highlight w:val="yellow"/>
        </w:rPr>
        <w:tab/>
        <w:t>}</w:t>
      </w:r>
    </w:p>
    <w:p w14:paraId="6589F356" w14:textId="77777777" w:rsidR="003E1899" w:rsidRDefault="003E1899" w:rsidP="003E1899">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w:t>
      </w:r>
    </w:p>
    <w:p w14:paraId="1DC32A44" w14:textId="17E70710" w:rsidR="005279D8" w:rsidRPr="00C1430B" w:rsidRDefault="005279D8" w:rsidP="005279D8">
      <w:pPr>
        <w:spacing w:after="200" w:line="276" w:lineRule="auto"/>
        <w:rPr>
          <w:rFonts w:asciiTheme="minorBidi" w:hAnsiTheme="minorBidi" w:cstheme="minorBidi"/>
          <w:b/>
          <w:bCs/>
          <w:rtl/>
        </w:rPr>
      </w:pPr>
      <w:r w:rsidRPr="00987234">
        <w:rPr>
          <w:rFonts w:ascii="Menlo" w:eastAsiaTheme="minorHAnsi" w:hAnsi="Menlo" w:cs="Menlo"/>
          <w:color w:val="000000"/>
          <w:sz w:val="20"/>
          <w:szCs w:val="20"/>
        </w:rPr>
        <w:br w:type="page"/>
      </w:r>
      <w:r w:rsidRPr="00C1430B">
        <w:rPr>
          <w:rFonts w:asciiTheme="minorBidi" w:hAnsiTheme="minorBidi" w:cstheme="minorBidi" w:hint="cs"/>
          <w:b/>
          <w:bCs/>
          <w:rtl/>
        </w:rPr>
        <w:lastRenderedPageBreak/>
        <w:t xml:space="preserve">השלימו את המחלקה </w:t>
      </w:r>
      <w:r>
        <w:rPr>
          <w:rFonts w:asciiTheme="minorBidi" w:hAnsiTheme="minorBidi" w:cstheme="minorBidi"/>
          <w:b/>
          <w:bCs/>
        </w:rPr>
        <w:t xml:space="preserve"> </w:t>
      </w:r>
      <w:r w:rsidR="003E1899">
        <w:rPr>
          <w:rFonts w:asciiTheme="minorBidi" w:hAnsiTheme="minorBidi" w:cstheme="minorBidi" w:hint="cs"/>
          <w:b/>
          <w:bCs/>
        </w:rPr>
        <w:t>S</w:t>
      </w:r>
      <w:r w:rsidR="003E1899">
        <w:rPr>
          <w:rFonts w:asciiTheme="minorBidi" w:hAnsiTheme="minorBidi" w:cstheme="minorBidi"/>
          <w:b/>
          <w:bCs/>
        </w:rPr>
        <w:t xml:space="preserve">ong </w:t>
      </w:r>
      <w:r w:rsidR="003E1899">
        <w:rPr>
          <w:rFonts w:asciiTheme="minorBidi" w:hAnsiTheme="minorBidi" w:cstheme="minorBidi" w:hint="cs"/>
          <w:b/>
          <w:bCs/>
          <w:rtl/>
        </w:rPr>
        <w:t xml:space="preserve"> עפ</w:t>
      </w:r>
      <w:r>
        <w:rPr>
          <w:rFonts w:asciiTheme="minorBidi" w:hAnsiTheme="minorBidi" w:cstheme="minorBidi" w:hint="cs"/>
          <w:b/>
          <w:bCs/>
          <w:rtl/>
        </w:rPr>
        <w:t>"י הנדרש בהגדרות למעלה</w:t>
      </w:r>
      <w:r w:rsidRPr="00C1430B">
        <w:rPr>
          <w:rFonts w:asciiTheme="minorBidi" w:hAnsiTheme="minorBidi" w:cstheme="minorBidi" w:hint="cs"/>
          <w:b/>
          <w:bCs/>
          <w:rtl/>
        </w:rPr>
        <w:t>:</w:t>
      </w:r>
    </w:p>
    <w:p w14:paraId="0BE02A37" w14:textId="77777777" w:rsidR="003E1899" w:rsidRDefault="003E1899" w:rsidP="003E1899">
      <w:pPr>
        <w:autoSpaceDE w:val="0"/>
        <w:autoSpaceDN w:val="0"/>
        <w:bidi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class</w:t>
      </w:r>
      <w:r>
        <w:rPr>
          <w:rFonts w:ascii="Consolas" w:eastAsiaTheme="minorHAnsi" w:hAnsi="Consolas" w:cs="Consolas"/>
          <w:color w:val="000000"/>
          <w:sz w:val="20"/>
          <w:szCs w:val="20"/>
        </w:rPr>
        <w:t xml:space="preserve"> Song {</w:t>
      </w:r>
    </w:p>
    <w:p w14:paraId="31C048BD" w14:textId="77777777" w:rsidR="003E1899" w:rsidRDefault="003E1899" w:rsidP="003E1899">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String </w:t>
      </w:r>
      <w:r>
        <w:rPr>
          <w:rFonts w:ascii="Consolas" w:eastAsiaTheme="minorHAnsi" w:hAnsi="Consolas" w:cs="Consolas"/>
          <w:color w:val="0000C0"/>
          <w:sz w:val="20"/>
          <w:szCs w:val="20"/>
        </w:rPr>
        <w:t>name</w:t>
      </w:r>
      <w:r>
        <w:rPr>
          <w:rFonts w:ascii="Consolas" w:eastAsiaTheme="minorHAnsi" w:hAnsi="Consolas" w:cs="Consolas"/>
          <w:color w:val="000000"/>
          <w:sz w:val="20"/>
          <w:szCs w:val="20"/>
        </w:rPr>
        <w:t>;</w:t>
      </w:r>
    </w:p>
    <w:p w14:paraId="38B33C73" w14:textId="77777777" w:rsidR="003E1899" w:rsidRDefault="003E1899" w:rsidP="003E1899">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Artist </w:t>
      </w:r>
      <w:r>
        <w:rPr>
          <w:rFonts w:ascii="Consolas" w:eastAsiaTheme="minorHAnsi" w:hAnsi="Consolas" w:cs="Consolas"/>
          <w:color w:val="0000C0"/>
          <w:sz w:val="20"/>
          <w:szCs w:val="20"/>
        </w:rPr>
        <w:t>writer</w:t>
      </w:r>
      <w:r>
        <w:rPr>
          <w:rFonts w:ascii="Consolas" w:eastAsiaTheme="minorHAnsi" w:hAnsi="Consolas" w:cs="Consolas"/>
          <w:color w:val="000000"/>
          <w:sz w:val="20"/>
          <w:szCs w:val="20"/>
        </w:rPr>
        <w:t>;</w:t>
      </w:r>
    </w:p>
    <w:p w14:paraId="4F22CDAF" w14:textId="77777777" w:rsidR="003E1899" w:rsidRDefault="003E1899" w:rsidP="003E1899">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Artist </w:t>
      </w:r>
      <w:r>
        <w:rPr>
          <w:rFonts w:ascii="Consolas" w:eastAsiaTheme="minorHAnsi" w:hAnsi="Consolas" w:cs="Consolas"/>
          <w:color w:val="0000C0"/>
          <w:sz w:val="20"/>
          <w:szCs w:val="20"/>
        </w:rPr>
        <w:t>lastPerformer</w:t>
      </w:r>
      <w:r>
        <w:rPr>
          <w:rFonts w:ascii="Consolas" w:eastAsiaTheme="minorHAnsi" w:hAnsi="Consolas" w:cs="Consolas"/>
          <w:color w:val="000000"/>
          <w:sz w:val="20"/>
          <w:szCs w:val="20"/>
        </w:rPr>
        <w:t>;</w:t>
      </w:r>
    </w:p>
    <w:p w14:paraId="05399E7A" w14:textId="77777777" w:rsidR="003E1899" w:rsidRDefault="003E1899" w:rsidP="003E1899">
      <w:pPr>
        <w:autoSpaceDE w:val="0"/>
        <w:autoSpaceDN w:val="0"/>
        <w:bidi w:val="0"/>
        <w:adjustRightInd w:val="0"/>
        <w:rPr>
          <w:rFonts w:ascii="Consolas" w:eastAsiaTheme="minorHAnsi" w:hAnsi="Consolas" w:cs="Consolas"/>
          <w:sz w:val="20"/>
          <w:szCs w:val="20"/>
        </w:rPr>
      </w:pPr>
    </w:p>
    <w:p w14:paraId="0E815104" w14:textId="77777777" w:rsidR="003E1899" w:rsidRPr="003E1899" w:rsidRDefault="003E1899" w:rsidP="003E1899">
      <w:pPr>
        <w:autoSpaceDE w:val="0"/>
        <w:autoSpaceDN w:val="0"/>
        <w:bidi w:val="0"/>
        <w:adjustRightInd w:val="0"/>
        <w:rPr>
          <w:rFonts w:ascii="Consolas" w:eastAsiaTheme="minorHAnsi" w:hAnsi="Consolas" w:cs="Consolas"/>
          <w:sz w:val="20"/>
          <w:szCs w:val="20"/>
          <w:highlight w:val="yellow"/>
        </w:rPr>
      </w:pPr>
      <w:r>
        <w:rPr>
          <w:rFonts w:ascii="Consolas" w:eastAsiaTheme="minorHAnsi" w:hAnsi="Consolas" w:cs="Consolas"/>
          <w:color w:val="000000"/>
          <w:sz w:val="20"/>
          <w:szCs w:val="20"/>
        </w:rPr>
        <w:tab/>
      </w:r>
      <w:r w:rsidRPr="003E1899">
        <w:rPr>
          <w:rFonts w:ascii="Consolas" w:eastAsiaTheme="minorHAnsi" w:hAnsi="Consolas" w:cs="Consolas"/>
          <w:b/>
          <w:bCs/>
          <w:color w:val="7F0055"/>
          <w:sz w:val="20"/>
          <w:szCs w:val="20"/>
          <w:highlight w:val="yellow"/>
        </w:rPr>
        <w:t>public</w:t>
      </w:r>
      <w:r w:rsidRPr="003E1899">
        <w:rPr>
          <w:rFonts w:ascii="Consolas" w:eastAsiaTheme="minorHAnsi" w:hAnsi="Consolas" w:cs="Consolas"/>
          <w:color w:val="000000"/>
          <w:sz w:val="20"/>
          <w:szCs w:val="20"/>
          <w:highlight w:val="yellow"/>
        </w:rPr>
        <w:t xml:space="preserve"> Song(String </w:t>
      </w:r>
      <w:r w:rsidRPr="003E1899">
        <w:rPr>
          <w:rFonts w:ascii="Consolas" w:eastAsiaTheme="minorHAnsi" w:hAnsi="Consolas" w:cs="Consolas"/>
          <w:color w:val="6A3E3E"/>
          <w:sz w:val="20"/>
          <w:szCs w:val="20"/>
          <w:highlight w:val="yellow"/>
        </w:rPr>
        <w:t>name</w:t>
      </w:r>
      <w:r w:rsidRPr="003E1899">
        <w:rPr>
          <w:rFonts w:ascii="Consolas" w:eastAsiaTheme="minorHAnsi" w:hAnsi="Consolas" w:cs="Consolas"/>
          <w:color w:val="000000"/>
          <w:sz w:val="20"/>
          <w:szCs w:val="20"/>
          <w:highlight w:val="yellow"/>
        </w:rPr>
        <w:t xml:space="preserve">, Artist </w:t>
      </w:r>
      <w:r w:rsidRPr="003E1899">
        <w:rPr>
          <w:rFonts w:ascii="Consolas" w:eastAsiaTheme="minorHAnsi" w:hAnsi="Consolas" w:cs="Consolas"/>
          <w:color w:val="6A3E3E"/>
          <w:sz w:val="20"/>
          <w:szCs w:val="20"/>
          <w:highlight w:val="yellow"/>
        </w:rPr>
        <w:t>writer</w:t>
      </w:r>
      <w:r w:rsidRPr="003E1899">
        <w:rPr>
          <w:rFonts w:ascii="Consolas" w:eastAsiaTheme="minorHAnsi" w:hAnsi="Consolas" w:cs="Consolas"/>
          <w:color w:val="000000"/>
          <w:sz w:val="20"/>
          <w:szCs w:val="20"/>
          <w:highlight w:val="yellow"/>
        </w:rPr>
        <w:t xml:space="preserve">, Artist </w:t>
      </w:r>
      <w:r w:rsidRPr="003E1899">
        <w:rPr>
          <w:rFonts w:ascii="Consolas" w:eastAsiaTheme="minorHAnsi" w:hAnsi="Consolas" w:cs="Consolas"/>
          <w:color w:val="6A3E3E"/>
          <w:sz w:val="20"/>
          <w:szCs w:val="20"/>
          <w:highlight w:val="yellow"/>
        </w:rPr>
        <w:t>lastPerformer</w:t>
      </w:r>
      <w:r w:rsidRPr="003E1899">
        <w:rPr>
          <w:rFonts w:ascii="Consolas" w:eastAsiaTheme="minorHAnsi" w:hAnsi="Consolas" w:cs="Consolas"/>
          <w:color w:val="000000"/>
          <w:sz w:val="20"/>
          <w:szCs w:val="20"/>
          <w:highlight w:val="yellow"/>
        </w:rPr>
        <w:t>) {</w:t>
      </w:r>
    </w:p>
    <w:p w14:paraId="120DBDC1" w14:textId="77777777" w:rsidR="003E1899" w:rsidRPr="003E1899" w:rsidRDefault="003E1899" w:rsidP="003E1899">
      <w:pPr>
        <w:autoSpaceDE w:val="0"/>
        <w:autoSpaceDN w:val="0"/>
        <w:bidi w:val="0"/>
        <w:adjustRightInd w:val="0"/>
        <w:rPr>
          <w:rFonts w:ascii="Consolas" w:eastAsiaTheme="minorHAnsi" w:hAnsi="Consolas" w:cs="Consolas"/>
          <w:sz w:val="20"/>
          <w:szCs w:val="20"/>
          <w:highlight w:val="yellow"/>
        </w:rPr>
      </w:pPr>
      <w:r w:rsidRPr="003E1899">
        <w:rPr>
          <w:rFonts w:ascii="Consolas" w:eastAsiaTheme="minorHAnsi" w:hAnsi="Consolas" w:cs="Consolas"/>
          <w:color w:val="000000"/>
          <w:sz w:val="20"/>
          <w:szCs w:val="20"/>
          <w:highlight w:val="yellow"/>
        </w:rPr>
        <w:tab/>
      </w:r>
      <w:r w:rsidRPr="003E1899">
        <w:rPr>
          <w:rFonts w:ascii="Consolas" w:eastAsiaTheme="minorHAnsi" w:hAnsi="Consolas" w:cs="Consolas"/>
          <w:color w:val="000000"/>
          <w:sz w:val="20"/>
          <w:szCs w:val="20"/>
          <w:highlight w:val="yellow"/>
        </w:rPr>
        <w:tab/>
      </w:r>
      <w:r w:rsidRPr="003E1899">
        <w:rPr>
          <w:rFonts w:ascii="Consolas" w:eastAsiaTheme="minorHAnsi" w:hAnsi="Consolas" w:cs="Consolas"/>
          <w:b/>
          <w:bCs/>
          <w:color w:val="7F0055"/>
          <w:sz w:val="20"/>
          <w:szCs w:val="20"/>
          <w:highlight w:val="yellow"/>
        </w:rPr>
        <w:t>this</w:t>
      </w:r>
      <w:r w:rsidRPr="003E1899">
        <w:rPr>
          <w:rFonts w:ascii="Consolas" w:eastAsiaTheme="minorHAnsi" w:hAnsi="Consolas" w:cs="Consolas"/>
          <w:color w:val="000000"/>
          <w:sz w:val="20"/>
          <w:szCs w:val="20"/>
          <w:highlight w:val="yellow"/>
        </w:rPr>
        <w:t>.</w:t>
      </w:r>
      <w:r w:rsidRPr="003E1899">
        <w:rPr>
          <w:rFonts w:ascii="Consolas" w:eastAsiaTheme="minorHAnsi" w:hAnsi="Consolas" w:cs="Consolas"/>
          <w:color w:val="0000C0"/>
          <w:sz w:val="20"/>
          <w:szCs w:val="20"/>
          <w:highlight w:val="yellow"/>
        </w:rPr>
        <w:t>name</w:t>
      </w:r>
      <w:r w:rsidRPr="003E1899">
        <w:rPr>
          <w:rFonts w:ascii="Consolas" w:eastAsiaTheme="minorHAnsi" w:hAnsi="Consolas" w:cs="Consolas"/>
          <w:color w:val="000000"/>
          <w:sz w:val="20"/>
          <w:szCs w:val="20"/>
          <w:highlight w:val="yellow"/>
        </w:rPr>
        <w:t xml:space="preserve"> = </w:t>
      </w:r>
      <w:r w:rsidRPr="003E1899">
        <w:rPr>
          <w:rFonts w:ascii="Consolas" w:eastAsiaTheme="minorHAnsi" w:hAnsi="Consolas" w:cs="Consolas"/>
          <w:color w:val="6A3E3E"/>
          <w:sz w:val="20"/>
          <w:szCs w:val="20"/>
          <w:highlight w:val="yellow"/>
        </w:rPr>
        <w:t>name</w:t>
      </w:r>
      <w:r w:rsidRPr="003E1899">
        <w:rPr>
          <w:rFonts w:ascii="Consolas" w:eastAsiaTheme="minorHAnsi" w:hAnsi="Consolas" w:cs="Consolas"/>
          <w:color w:val="000000"/>
          <w:sz w:val="20"/>
          <w:szCs w:val="20"/>
          <w:highlight w:val="yellow"/>
        </w:rPr>
        <w:t>;</w:t>
      </w:r>
    </w:p>
    <w:p w14:paraId="34354A8A" w14:textId="77777777" w:rsidR="003E1899" w:rsidRPr="003E1899" w:rsidRDefault="003E1899" w:rsidP="003E1899">
      <w:pPr>
        <w:autoSpaceDE w:val="0"/>
        <w:autoSpaceDN w:val="0"/>
        <w:bidi w:val="0"/>
        <w:adjustRightInd w:val="0"/>
        <w:rPr>
          <w:rFonts w:ascii="Consolas" w:eastAsiaTheme="minorHAnsi" w:hAnsi="Consolas" w:cs="Consolas"/>
          <w:sz w:val="20"/>
          <w:szCs w:val="20"/>
          <w:highlight w:val="yellow"/>
        </w:rPr>
      </w:pPr>
      <w:r w:rsidRPr="003E1899">
        <w:rPr>
          <w:rFonts w:ascii="Consolas" w:eastAsiaTheme="minorHAnsi" w:hAnsi="Consolas" w:cs="Consolas"/>
          <w:color w:val="000000"/>
          <w:sz w:val="20"/>
          <w:szCs w:val="20"/>
          <w:highlight w:val="yellow"/>
        </w:rPr>
        <w:tab/>
      </w:r>
      <w:r w:rsidRPr="003E1899">
        <w:rPr>
          <w:rFonts w:ascii="Consolas" w:eastAsiaTheme="minorHAnsi" w:hAnsi="Consolas" w:cs="Consolas"/>
          <w:color w:val="000000"/>
          <w:sz w:val="20"/>
          <w:szCs w:val="20"/>
          <w:highlight w:val="yellow"/>
        </w:rPr>
        <w:tab/>
      </w:r>
    </w:p>
    <w:p w14:paraId="7B795729" w14:textId="77777777" w:rsidR="003E1899" w:rsidRPr="003E1899" w:rsidRDefault="003E1899" w:rsidP="003E1899">
      <w:pPr>
        <w:autoSpaceDE w:val="0"/>
        <w:autoSpaceDN w:val="0"/>
        <w:bidi w:val="0"/>
        <w:adjustRightInd w:val="0"/>
        <w:rPr>
          <w:rFonts w:ascii="Consolas" w:eastAsiaTheme="minorHAnsi" w:hAnsi="Consolas" w:cs="Consolas"/>
          <w:sz w:val="20"/>
          <w:szCs w:val="20"/>
          <w:highlight w:val="yellow"/>
        </w:rPr>
      </w:pPr>
      <w:r w:rsidRPr="003E1899">
        <w:rPr>
          <w:rFonts w:ascii="Consolas" w:eastAsiaTheme="minorHAnsi" w:hAnsi="Consolas" w:cs="Consolas"/>
          <w:color w:val="000000"/>
          <w:sz w:val="20"/>
          <w:szCs w:val="20"/>
          <w:highlight w:val="yellow"/>
        </w:rPr>
        <w:tab/>
      </w:r>
      <w:r w:rsidRPr="003E1899">
        <w:rPr>
          <w:rFonts w:ascii="Consolas" w:eastAsiaTheme="minorHAnsi" w:hAnsi="Consolas" w:cs="Consolas"/>
          <w:color w:val="000000"/>
          <w:sz w:val="20"/>
          <w:szCs w:val="20"/>
          <w:highlight w:val="yellow"/>
        </w:rPr>
        <w:tab/>
      </w:r>
      <w:r w:rsidRPr="003E1899">
        <w:rPr>
          <w:rFonts w:ascii="Consolas" w:eastAsiaTheme="minorHAnsi" w:hAnsi="Consolas" w:cs="Consolas"/>
          <w:b/>
          <w:bCs/>
          <w:color w:val="7F0055"/>
          <w:sz w:val="20"/>
          <w:szCs w:val="20"/>
          <w:highlight w:val="yellow"/>
        </w:rPr>
        <w:t>this</w:t>
      </w:r>
      <w:r w:rsidRPr="003E1899">
        <w:rPr>
          <w:rFonts w:ascii="Consolas" w:eastAsiaTheme="minorHAnsi" w:hAnsi="Consolas" w:cs="Consolas"/>
          <w:color w:val="000000"/>
          <w:sz w:val="20"/>
          <w:szCs w:val="20"/>
          <w:highlight w:val="yellow"/>
        </w:rPr>
        <w:t>.</w:t>
      </w:r>
      <w:r w:rsidRPr="003E1899">
        <w:rPr>
          <w:rFonts w:ascii="Consolas" w:eastAsiaTheme="minorHAnsi" w:hAnsi="Consolas" w:cs="Consolas"/>
          <w:color w:val="0000C0"/>
          <w:sz w:val="20"/>
          <w:szCs w:val="20"/>
          <w:highlight w:val="yellow"/>
        </w:rPr>
        <w:t>writer</w:t>
      </w:r>
      <w:r w:rsidRPr="003E1899">
        <w:rPr>
          <w:rFonts w:ascii="Consolas" w:eastAsiaTheme="minorHAnsi" w:hAnsi="Consolas" w:cs="Consolas"/>
          <w:color w:val="000000"/>
          <w:sz w:val="20"/>
          <w:szCs w:val="20"/>
          <w:highlight w:val="yellow"/>
        </w:rPr>
        <w:t xml:space="preserve"> = </w:t>
      </w:r>
      <w:r w:rsidRPr="003E1899">
        <w:rPr>
          <w:rFonts w:ascii="Consolas" w:eastAsiaTheme="minorHAnsi" w:hAnsi="Consolas" w:cs="Consolas"/>
          <w:color w:val="6A3E3E"/>
          <w:sz w:val="20"/>
          <w:szCs w:val="20"/>
          <w:highlight w:val="yellow"/>
        </w:rPr>
        <w:t>writer</w:t>
      </w:r>
      <w:r w:rsidRPr="003E1899">
        <w:rPr>
          <w:rFonts w:ascii="Consolas" w:eastAsiaTheme="minorHAnsi" w:hAnsi="Consolas" w:cs="Consolas"/>
          <w:color w:val="000000"/>
          <w:sz w:val="20"/>
          <w:szCs w:val="20"/>
          <w:highlight w:val="yellow"/>
        </w:rPr>
        <w:t>;</w:t>
      </w:r>
    </w:p>
    <w:p w14:paraId="7911C796" w14:textId="77777777" w:rsidR="003E1899" w:rsidRPr="003E1899" w:rsidRDefault="003E1899" w:rsidP="003E1899">
      <w:pPr>
        <w:autoSpaceDE w:val="0"/>
        <w:autoSpaceDN w:val="0"/>
        <w:bidi w:val="0"/>
        <w:adjustRightInd w:val="0"/>
        <w:rPr>
          <w:rFonts w:ascii="Consolas" w:eastAsiaTheme="minorHAnsi" w:hAnsi="Consolas" w:cs="Consolas"/>
          <w:sz w:val="20"/>
          <w:szCs w:val="20"/>
          <w:highlight w:val="yellow"/>
        </w:rPr>
      </w:pPr>
      <w:r w:rsidRPr="003E1899">
        <w:rPr>
          <w:rFonts w:ascii="Consolas" w:eastAsiaTheme="minorHAnsi" w:hAnsi="Consolas" w:cs="Consolas"/>
          <w:color w:val="000000"/>
          <w:sz w:val="20"/>
          <w:szCs w:val="20"/>
          <w:highlight w:val="yellow"/>
        </w:rPr>
        <w:tab/>
      </w:r>
      <w:r w:rsidRPr="003E1899">
        <w:rPr>
          <w:rFonts w:ascii="Consolas" w:eastAsiaTheme="minorHAnsi" w:hAnsi="Consolas" w:cs="Consolas"/>
          <w:color w:val="000000"/>
          <w:sz w:val="20"/>
          <w:szCs w:val="20"/>
          <w:highlight w:val="yellow"/>
        </w:rPr>
        <w:tab/>
      </w:r>
      <w:r w:rsidRPr="003E1899">
        <w:rPr>
          <w:rFonts w:ascii="Consolas" w:eastAsiaTheme="minorHAnsi" w:hAnsi="Consolas" w:cs="Consolas"/>
          <w:b/>
          <w:bCs/>
          <w:color w:val="7F0055"/>
          <w:sz w:val="20"/>
          <w:szCs w:val="20"/>
          <w:highlight w:val="yellow"/>
        </w:rPr>
        <w:t>this</w:t>
      </w:r>
      <w:r w:rsidRPr="003E1899">
        <w:rPr>
          <w:rFonts w:ascii="Consolas" w:eastAsiaTheme="minorHAnsi" w:hAnsi="Consolas" w:cs="Consolas"/>
          <w:color w:val="000000"/>
          <w:sz w:val="20"/>
          <w:szCs w:val="20"/>
          <w:highlight w:val="yellow"/>
        </w:rPr>
        <w:t>.</w:t>
      </w:r>
      <w:r w:rsidRPr="003E1899">
        <w:rPr>
          <w:rFonts w:ascii="Consolas" w:eastAsiaTheme="minorHAnsi" w:hAnsi="Consolas" w:cs="Consolas"/>
          <w:color w:val="0000C0"/>
          <w:sz w:val="20"/>
          <w:szCs w:val="20"/>
          <w:highlight w:val="yellow"/>
        </w:rPr>
        <w:t>writer</w:t>
      </w:r>
      <w:r w:rsidRPr="003E1899">
        <w:rPr>
          <w:rFonts w:ascii="Consolas" w:eastAsiaTheme="minorHAnsi" w:hAnsi="Consolas" w:cs="Consolas"/>
          <w:color w:val="000000"/>
          <w:sz w:val="20"/>
          <w:szCs w:val="20"/>
          <w:highlight w:val="yellow"/>
        </w:rPr>
        <w:t>.addWrittenSong(</w:t>
      </w:r>
      <w:r w:rsidRPr="003E1899">
        <w:rPr>
          <w:rFonts w:ascii="Consolas" w:eastAsiaTheme="minorHAnsi" w:hAnsi="Consolas" w:cs="Consolas"/>
          <w:b/>
          <w:bCs/>
          <w:color w:val="7F0055"/>
          <w:sz w:val="20"/>
          <w:szCs w:val="20"/>
          <w:highlight w:val="yellow"/>
        </w:rPr>
        <w:t>this</w:t>
      </w:r>
      <w:r w:rsidRPr="003E1899">
        <w:rPr>
          <w:rFonts w:ascii="Consolas" w:eastAsiaTheme="minorHAnsi" w:hAnsi="Consolas" w:cs="Consolas"/>
          <w:color w:val="000000"/>
          <w:sz w:val="20"/>
          <w:szCs w:val="20"/>
          <w:highlight w:val="yellow"/>
        </w:rPr>
        <w:t>);</w:t>
      </w:r>
    </w:p>
    <w:p w14:paraId="3A22C3E6" w14:textId="77777777" w:rsidR="003E1899" w:rsidRPr="003E1899" w:rsidRDefault="003E1899" w:rsidP="003E1899">
      <w:pPr>
        <w:autoSpaceDE w:val="0"/>
        <w:autoSpaceDN w:val="0"/>
        <w:bidi w:val="0"/>
        <w:adjustRightInd w:val="0"/>
        <w:rPr>
          <w:rFonts w:ascii="Consolas" w:eastAsiaTheme="minorHAnsi" w:hAnsi="Consolas" w:cs="Consolas"/>
          <w:sz w:val="20"/>
          <w:szCs w:val="20"/>
          <w:highlight w:val="yellow"/>
        </w:rPr>
      </w:pPr>
      <w:r w:rsidRPr="003E1899">
        <w:rPr>
          <w:rFonts w:ascii="Consolas" w:eastAsiaTheme="minorHAnsi" w:hAnsi="Consolas" w:cs="Consolas"/>
          <w:color w:val="000000"/>
          <w:sz w:val="20"/>
          <w:szCs w:val="20"/>
          <w:highlight w:val="yellow"/>
        </w:rPr>
        <w:tab/>
      </w:r>
      <w:r w:rsidRPr="003E1899">
        <w:rPr>
          <w:rFonts w:ascii="Consolas" w:eastAsiaTheme="minorHAnsi" w:hAnsi="Consolas" w:cs="Consolas"/>
          <w:color w:val="000000"/>
          <w:sz w:val="20"/>
          <w:szCs w:val="20"/>
          <w:highlight w:val="yellow"/>
        </w:rPr>
        <w:tab/>
      </w:r>
    </w:p>
    <w:p w14:paraId="62C21283" w14:textId="77777777" w:rsidR="003E1899" w:rsidRPr="003E1899" w:rsidRDefault="003E1899" w:rsidP="003E1899">
      <w:pPr>
        <w:autoSpaceDE w:val="0"/>
        <w:autoSpaceDN w:val="0"/>
        <w:bidi w:val="0"/>
        <w:adjustRightInd w:val="0"/>
        <w:rPr>
          <w:rFonts w:ascii="Consolas" w:eastAsiaTheme="minorHAnsi" w:hAnsi="Consolas" w:cs="Consolas"/>
          <w:sz w:val="20"/>
          <w:szCs w:val="20"/>
          <w:highlight w:val="yellow"/>
        </w:rPr>
      </w:pPr>
      <w:r w:rsidRPr="003E1899">
        <w:rPr>
          <w:rFonts w:ascii="Consolas" w:eastAsiaTheme="minorHAnsi" w:hAnsi="Consolas" w:cs="Consolas"/>
          <w:color w:val="000000"/>
          <w:sz w:val="20"/>
          <w:szCs w:val="20"/>
          <w:highlight w:val="yellow"/>
        </w:rPr>
        <w:tab/>
      </w:r>
      <w:r w:rsidRPr="003E1899">
        <w:rPr>
          <w:rFonts w:ascii="Consolas" w:eastAsiaTheme="minorHAnsi" w:hAnsi="Consolas" w:cs="Consolas"/>
          <w:color w:val="000000"/>
          <w:sz w:val="20"/>
          <w:szCs w:val="20"/>
          <w:highlight w:val="yellow"/>
        </w:rPr>
        <w:tab/>
      </w:r>
      <w:r w:rsidRPr="003E1899">
        <w:rPr>
          <w:rFonts w:ascii="Consolas" w:eastAsiaTheme="minorHAnsi" w:hAnsi="Consolas" w:cs="Consolas"/>
          <w:b/>
          <w:bCs/>
          <w:color w:val="7F0055"/>
          <w:sz w:val="20"/>
          <w:szCs w:val="20"/>
          <w:highlight w:val="yellow"/>
        </w:rPr>
        <w:t>this</w:t>
      </w:r>
      <w:r w:rsidRPr="003E1899">
        <w:rPr>
          <w:rFonts w:ascii="Consolas" w:eastAsiaTheme="minorHAnsi" w:hAnsi="Consolas" w:cs="Consolas"/>
          <w:color w:val="000000"/>
          <w:sz w:val="20"/>
          <w:szCs w:val="20"/>
          <w:highlight w:val="yellow"/>
        </w:rPr>
        <w:t>.</w:t>
      </w:r>
      <w:r w:rsidRPr="003E1899">
        <w:rPr>
          <w:rFonts w:ascii="Consolas" w:eastAsiaTheme="minorHAnsi" w:hAnsi="Consolas" w:cs="Consolas"/>
          <w:color w:val="0000C0"/>
          <w:sz w:val="20"/>
          <w:szCs w:val="20"/>
          <w:highlight w:val="yellow"/>
        </w:rPr>
        <w:t>lastPerformer</w:t>
      </w:r>
      <w:r w:rsidRPr="003E1899">
        <w:rPr>
          <w:rFonts w:ascii="Consolas" w:eastAsiaTheme="minorHAnsi" w:hAnsi="Consolas" w:cs="Consolas"/>
          <w:color w:val="000000"/>
          <w:sz w:val="20"/>
          <w:szCs w:val="20"/>
          <w:highlight w:val="yellow"/>
        </w:rPr>
        <w:t xml:space="preserve"> = </w:t>
      </w:r>
      <w:r w:rsidRPr="003E1899">
        <w:rPr>
          <w:rFonts w:ascii="Consolas" w:eastAsiaTheme="minorHAnsi" w:hAnsi="Consolas" w:cs="Consolas"/>
          <w:color w:val="6A3E3E"/>
          <w:sz w:val="20"/>
          <w:szCs w:val="20"/>
          <w:highlight w:val="yellow"/>
        </w:rPr>
        <w:t>lastPerformer</w:t>
      </w:r>
      <w:r w:rsidRPr="003E1899">
        <w:rPr>
          <w:rFonts w:ascii="Consolas" w:eastAsiaTheme="minorHAnsi" w:hAnsi="Consolas" w:cs="Consolas"/>
          <w:color w:val="000000"/>
          <w:sz w:val="20"/>
          <w:szCs w:val="20"/>
          <w:highlight w:val="yellow"/>
        </w:rPr>
        <w:t>;</w:t>
      </w:r>
    </w:p>
    <w:p w14:paraId="4A4D2220" w14:textId="77777777" w:rsidR="003E1899" w:rsidRPr="003E1899" w:rsidRDefault="003E1899" w:rsidP="003E1899">
      <w:pPr>
        <w:autoSpaceDE w:val="0"/>
        <w:autoSpaceDN w:val="0"/>
        <w:bidi w:val="0"/>
        <w:adjustRightInd w:val="0"/>
        <w:rPr>
          <w:rFonts w:ascii="Consolas" w:eastAsiaTheme="minorHAnsi" w:hAnsi="Consolas" w:cs="Consolas"/>
          <w:sz w:val="20"/>
          <w:szCs w:val="20"/>
          <w:highlight w:val="yellow"/>
        </w:rPr>
      </w:pPr>
      <w:r w:rsidRPr="003E1899">
        <w:rPr>
          <w:rFonts w:ascii="Consolas" w:eastAsiaTheme="minorHAnsi" w:hAnsi="Consolas" w:cs="Consolas"/>
          <w:color w:val="000000"/>
          <w:sz w:val="20"/>
          <w:szCs w:val="20"/>
          <w:highlight w:val="yellow"/>
        </w:rPr>
        <w:tab/>
      </w:r>
      <w:r w:rsidRPr="003E1899">
        <w:rPr>
          <w:rFonts w:ascii="Consolas" w:eastAsiaTheme="minorHAnsi" w:hAnsi="Consolas" w:cs="Consolas"/>
          <w:color w:val="000000"/>
          <w:sz w:val="20"/>
          <w:szCs w:val="20"/>
          <w:highlight w:val="yellow"/>
        </w:rPr>
        <w:tab/>
      </w:r>
    </w:p>
    <w:p w14:paraId="0C230D1B" w14:textId="77777777" w:rsidR="003E1899" w:rsidRPr="003E1899" w:rsidRDefault="003E1899" w:rsidP="003E1899">
      <w:pPr>
        <w:autoSpaceDE w:val="0"/>
        <w:autoSpaceDN w:val="0"/>
        <w:bidi w:val="0"/>
        <w:adjustRightInd w:val="0"/>
        <w:rPr>
          <w:rFonts w:ascii="Consolas" w:eastAsiaTheme="minorHAnsi" w:hAnsi="Consolas" w:cs="Consolas"/>
          <w:sz w:val="20"/>
          <w:szCs w:val="20"/>
          <w:highlight w:val="yellow"/>
        </w:rPr>
      </w:pPr>
      <w:r w:rsidRPr="003E1899">
        <w:rPr>
          <w:rFonts w:ascii="Consolas" w:eastAsiaTheme="minorHAnsi" w:hAnsi="Consolas" w:cs="Consolas"/>
          <w:color w:val="000000"/>
          <w:sz w:val="20"/>
          <w:szCs w:val="20"/>
          <w:highlight w:val="yellow"/>
        </w:rPr>
        <w:tab/>
      </w:r>
      <w:r w:rsidRPr="003E1899">
        <w:rPr>
          <w:rFonts w:ascii="Consolas" w:eastAsiaTheme="minorHAnsi" w:hAnsi="Consolas" w:cs="Consolas"/>
          <w:color w:val="000000"/>
          <w:sz w:val="20"/>
          <w:szCs w:val="20"/>
          <w:highlight w:val="yellow"/>
        </w:rPr>
        <w:tab/>
      </w:r>
      <w:r w:rsidRPr="003E1899">
        <w:rPr>
          <w:rFonts w:ascii="Consolas" w:eastAsiaTheme="minorHAnsi" w:hAnsi="Consolas" w:cs="Consolas"/>
          <w:b/>
          <w:bCs/>
          <w:color w:val="7F0055"/>
          <w:sz w:val="20"/>
          <w:szCs w:val="20"/>
          <w:highlight w:val="yellow"/>
        </w:rPr>
        <w:t>if</w:t>
      </w:r>
      <w:r w:rsidRPr="003E1899">
        <w:rPr>
          <w:rFonts w:ascii="Consolas" w:eastAsiaTheme="minorHAnsi" w:hAnsi="Consolas" w:cs="Consolas"/>
          <w:color w:val="000000"/>
          <w:sz w:val="20"/>
          <w:szCs w:val="20"/>
          <w:highlight w:val="yellow"/>
        </w:rPr>
        <w:t xml:space="preserve"> (</w:t>
      </w:r>
      <w:r w:rsidRPr="003E1899">
        <w:rPr>
          <w:rFonts w:ascii="Consolas" w:eastAsiaTheme="minorHAnsi" w:hAnsi="Consolas" w:cs="Consolas"/>
          <w:b/>
          <w:bCs/>
          <w:color w:val="7F0055"/>
          <w:sz w:val="20"/>
          <w:szCs w:val="20"/>
          <w:highlight w:val="yellow"/>
        </w:rPr>
        <w:t>this</w:t>
      </w:r>
      <w:r w:rsidRPr="003E1899">
        <w:rPr>
          <w:rFonts w:ascii="Consolas" w:eastAsiaTheme="minorHAnsi" w:hAnsi="Consolas" w:cs="Consolas"/>
          <w:color w:val="000000"/>
          <w:sz w:val="20"/>
          <w:szCs w:val="20"/>
          <w:highlight w:val="yellow"/>
        </w:rPr>
        <w:t>.</w:t>
      </w:r>
      <w:r w:rsidRPr="003E1899">
        <w:rPr>
          <w:rFonts w:ascii="Consolas" w:eastAsiaTheme="minorHAnsi" w:hAnsi="Consolas" w:cs="Consolas"/>
          <w:color w:val="0000C0"/>
          <w:sz w:val="20"/>
          <w:szCs w:val="20"/>
          <w:highlight w:val="yellow"/>
        </w:rPr>
        <w:t>lastPerformer</w:t>
      </w:r>
      <w:r w:rsidRPr="003E1899">
        <w:rPr>
          <w:rFonts w:ascii="Consolas" w:eastAsiaTheme="minorHAnsi" w:hAnsi="Consolas" w:cs="Consolas"/>
          <w:color w:val="000000"/>
          <w:sz w:val="20"/>
          <w:szCs w:val="20"/>
          <w:highlight w:val="yellow"/>
        </w:rPr>
        <w:t xml:space="preserve"> != </w:t>
      </w:r>
      <w:r w:rsidRPr="003E1899">
        <w:rPr>
          <w:rFonts w:ascii="Consolas" w:eastAsiaTheme="minorHAnsi" w:hAnsi="Consolas" w:cs="Consolas"/>
          <w:b/>
          <w:bCs/>
          <w:color w:val="7F0055"/>
          <w:sz w:val="20"/>
          <w:szCs w:val="20"/>
          <w:highlight w:val="yellow"/>
        </w:rPr>
        <w:t>null</w:t>
      </w:r>
      <w:r w:rsidRPr="003E1899">
        <w:rPr>
          <w:rFonts w:ascii="Consolas" w:eastAsiaTheme="minorHAnsi" w:hAnsi="Consolas" w:cs="Consolas"/>
          <w:color w:val="000000"/>
          <w:sz w:val="20"/>
          <w:szCs w:val="20"/>
          <w:highlight w:val="yellow"/>
        </w:rPr>
        <w:t>)</w:t>
      </w:r>
    </w:p>
    <w:p w14:paraId="37BA725E" w14:textId="77777777" w:rsidR="003E1899" w:rsidRPr="003E1899" w:rsidRDefault="003E1899" w:rsidP="003E1899">
      <w:pPr>
        <w:autoSpaceDE w:val="0"/>
        <w:autoSpaceDN w:val="0"/>
        <w:bidi w:val="0"/>
        <w:adjustRightInd w:val="0"/>
        <w:rPr>
          <w:rFonts w:ascii="Consolas" w:eastAsiaTheme="minorHAnsi" w:hAnsi="Consolas" w:cs="Consolas"/>
          <w:sz w:val="20"/>
          <w:szCs w:val="20"/>
          <w:highlight w:val="yellow"/>
        </w:rPr>
      </w:pPr>
      <w:r w:rsidRPr="003E1899">
        <w:rPr>
          <w:rFonts w:ascii="Consolas" w:eastAsiaTheme="minorHAnsi" w:hAnsi="Consolas" w:cs="Consolas"/>
          <w:color w:val="000000"/>
          <w:sz w:val="20"/>
          <w:szCs w:val="20"/>
          <w:highlight w:val="yellow"/>
        </w:rPr>
        <w:tab/>
      </w:r>
      <w:r w:rsidRPr="003E1899">
        <w:rPr>
          <w:rFonts w:ascii="Consolas" w:eastAsiaTheme="minorHAnsi" w:hAnsi="Consolas" w:cs="Consolas"/>
          <w:color w:val="000000"/>
          <w:sz w:val="20"/>
          <w:szCs w:val="20"/>
          <w:highlight w:val="yellow"/>
        </w:rPr>
        <w:tab/>
      </w:r>
      <w:r w:rsidRPr="003E1899">
        <w:rPr>
          <w:rFonts w:ascii="Consolas" w:eastAsiaTheme="minorHAnsi" w:hAnsi="Consolas" w:cs="Consolas"/>
          <w:color w:val="000000"/>
          <w:sz w:val="20"/>
          <w:szCs w:val="20"/>
          <w:highlight w:val="yellow"/>
        </w:rPr>
        <w:tab/>
      </w:r>
      <w:r w:rsidRPr="003E1899">
        <w:rPr>
          <w:rFonts w:ascii="Consolas" w:eastAsiaTheme="minorHAnsi" w:hAnsi="Consolas" w:cs="Consolas"/>
          <w:b/>
          <w:bCs/>
          <w:color w:val="7F0055"/>
          <w:sz w:val="20"/>
          <w:szCs w:val="20"/>
          <w:highlight w:val="yellow"/>
        </w:rPr>
        <w:t>this</w:t>
      </w:r>
      <w:r w:rsidRPr="003E1899">
        <w:rPr>
          <w:rFonts w:ascii="Consolas" w:eastAsiaTheme="minorHAnsi" w:hAnsi="Consolas" w:cs="Consolas"/>
          <w:color w:val="000000"/>
          <w:sz w:val="20"/>
          <w:szCs w:val="20"/>
          <w:highlight w:val="yellow"/>
        </w:rPr>
        <w:t>.</w:t>
      </w:r>
      <w:r w:rsidRPr="003E1899">
        <w:rPr>
          <w:rFonts w:ascii="Consolas" w:eastAsiaTheme="minorHAnsi" w:hAnsi="Consolas" w:cs="Consolas"/>
          <w:color w:val="0000C0"/>
          <w:sz w:val="20"/>
          <w:szCs w:val="20"/>
          <w:highlight w:val="yellow"/>
        </w:rPr>
        <w:t>lastPerformer</w:t>
      </w:r>
      <w:r w:rsidRPr="003E1899">
        <w:rPr>
          <w:rFonts w:ascii="Consolas" w:eastAsiaTheme="minorHAnsi" w:hAnsi="Consolas" w:cs="Consolas"/>
          <w:color w:val="000000"/>
          <w:sz w:val="20"/>
          <w:szCs w:val="20"/>
          <w:highlight w:val="yellow"/>
        </w:rPr>
        <w:t>.addPerformedSong(</w:t>
      </w:r>
      <w:r w:rsidRPr="003E1899">
        <w:rPr>
          <w:rFonts w:ascii="Consolas" w:eastAsiaTheme="minorHAnsi" w:hAnsi="Consolas" w:cs="Consolas"/>
          <w:b/>
          <w:bCs/>
          <w:color w:val="7F0055"/>
          <w:sz w:val="20"/>
          <w:szCs w:val="20"/>
          <w:highlight w:val="yellow"/>
        </w:rPr>
        <w:t>this</w:t>
      </w:r>
      <w:r w:rsidRPr="003E1899">
        <w:rPr>
          <w:rFonts w:ascii="Consolas" w:eastAsiaTheme="minorHAnsi" w:hAnsi="Consolas" w:cs="Consolas"/>
          <w:color w:val="000000"/>
          <w:sz w:val="20"/>
          <w:szCs w:val="20"/>
          <w:highlight w:val="yellow"/>
        </w:rPr>
        <w:t>);</w:t>
      </w:r>
    </w:p>
    <w:p w14:paraId="06C24469" w14:textId="77777777" w:rsidR="003E1899" w:rsidRDefault="003E1899" w:rsidP="003E1899">
      <w:pPr>
        <w:autoSpaceDE w:val="0"/>
        <w:autoSpaceDN w:val="0"/>
        <w:bidi w:val="0"/>
        <w:adjustRightInd w:val="0"/>
        <w:rPr>
          <w:rFonts w:ascii="Consolas" w:eastAsiaTheme="minorHAnsi" w:hAnsi="Consolas" w:cs="Consolas"/>
          <w:sz w:val="20"/>
          <w:szCs w:val="20"/>
        </w:rPr>
      </w:pPr>
      <w:r w:rsidRPr="003E1899">
        <w:rPr>
          <w:rFonts w:ascii="Consolas" w:eastAsiaTheme="minorHAnsi" w:hAnsi="Consolas" w:cs="Consolas"/>
          <w:color w:val="000000"/>
          <w:sz w:val="20"/>
          <w:szCs w:val="20"/>
          <w:highlight w:val="yellow"/>
        </w:rPr>
        <w:tab/>
        <w:t>}</w:t>
      </w:r>
    </w:p>
    <w:p w14:paraId="65C735D3" w14:textId="77777777" w:rsidR="003E1899" w:rsidRDefault="003E1899" w:rsidP="003E1899">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p>
    <w:p w14:paraId="2668DD02" w14:textId="77777777" w:rsidR="003E1899" w:rsidRPr="003E1899" w:rsidRDefault="003E1899" w:rsidP="003E1899">
      <w:pPr>
        <w:autoSpaceDE w:val="0"/>
        <w:autoSpaceDN w:val="0"/>
        <w:bidi w:val="0"/>
        <w:adjustRightInd w:val="0"/>
        <w:rPr>
          <w:rFonts w:ascii="Consolas" w:eastAsiaTheme="minorHAnsi" w:hAnsi="Consolas" w:cs="Consolas"/>
          <w:sz w:val="20"/>
          <w:szCs w:val="20"/>
          <w:highlight w:val="yellow"/>
        </w:rPr>
      </w:pPr>
      <w:r>
        <w:rPr>
          <w:rFonts w:ascii="Consolas" w:eastAsiaTheme="minorHAnsi" w:hAnsi="Consolas" w:cs="Consolas"/>
          <w:color w:val="000000"/>
          <w:sz w:val="20"/>
          <w:szCs w:val="20"/>
        </w:rPr>
        <w:tab/>
      </w:r>
      <w:r w:rsidRPr="003E1899">
        <w:rPr>
          <w:rFonts w:ascii="Consolas" w:eastAsiaTheme="minorHAnsi" w:hAnsi="Consolas" w:cs="Consolas"/>
          <w:b/>
          <w:bCs/>
          <w:color w:val="7F0055"/>
          <w:sz w:val="20"/>
          <w:szCs w:val="20"/>
          <w:highlight w:val="yellow"/>
        </w:rPr>
        <w:t>public</w:t>
      </w:r>
      <w:r w:rsidRPr="003E1899">
        <w:rPr>
          <w:rFonts w:ascii="Consolas" w:eastAsiaTheme="minorHAnsi" w:hAnsi="Consolas" w:cs="Consolas"/>
          <w:color w:val="000000"/>
          <w:sz w:val="20"/>
          <w:szCs w:val="20"/>
          <w:highlight w:val="yellow"/>
        </w:rPr>
        <w:t xml:space="preserve"> </w:t>
      </w:r>
      <w:r w:rsidRPr="003E1899">
        <w:rPr>
          <w:rFonts w:ascii="Consolas" w:eastAsiaTheme="minorHAnsi" w:hAnsi="Consolas" w:cs="Consolas"/>
          <w:b/>
          <w:bCs/>
          <w:color w:val="7F0055"/>
          <w:sz w:val="20"/>
          <w:szCs w:val="20"/>
          <w:highlight w:val="yellow"/>
        </w:rPr>
        <w:t>void</w:t>
      </w:r>
      <w:r w:rsidRPr="003E1899">
        <w:rPr>
          <w:rFonts w:ascii="Consolas" w:eastAsiaTheme="minorHAnsi" w:hAnsi="Consolas" w:cs="Consolas"/>
          <w:color w:val="000000"/>
          <w:sz w:val="20"/>
          <w:szCs w:val="20"/>
          <w:highlight w:val="yellow"/>
        </w:rPr>
        <w:t xml:space="preserve"> setLastPerformer(Artist </w:t>
      </w:r>
      <w:r w:rsidRPr="003E1899">
        <w:rPr>
          <w:rFonts w:ascii="Consolas" w:eastAsiaTheme="minorHAnsi" w:hAnsi="Consolas" w:cs="Consolas"/>
          <w:color w:val="6A3E3E"/>
          <w:sz w:val="20"/>
          <w:szCs w:val="20"/>
          <w:highlight w:val="yellow"/>
        </w:rPr>
        <w:t>lastPerformer</w:t>
      </w:r>
      <w:r w:rsidRPr="003E1899">
        <w:rPr>
          <w:rFonts w:ascii="Consolas" w:eastAsiaTheme="minorHAnsi" w:hAnsi="Consolas" w:cs="Consolas"/>
          <w:color w:val="000000"/>
          <w:sz w:val="20"/>
          <w:szCs w:val="20"/>
          <w:highlight w:val="yellow"/>
        </w:rPr>
        <w:t>) {</w:t>
      </w:r>
    </w:p>
    <w:p w14:paraId="1FF36B26" w14:textId="77777777" w:rsidR="003E1899" w:rsidRPr="003E1899" w:rsidRDefault="003E1899" w:rsidP="003E1899">
      <w:pPr>
        <w:autoSpaceDE w:val="0"/>
        <w:autoSpaceDN w:val="0"/>
        <w:bidi w:val="0"/>
        <w:adjustRightInd w:val="0"/>
        <w:rPr>
          <w:rFonts w:ascii="Consolas" w:eastAsiaTheme="minorHAnsi" w:hAnsi="Consolas" w:cs="Consolas"/>
          <w:sz w:val="20"/>
          <w:szCs w:val="20"/>
          <w:highlight w:val="yellow"/>
        </w:rPr>
      </w:pPr>
      <w:r w:rsidRPr="003E1899">
        <w:rPr>
          <w:rFonts w:ascii="Consolas" w:eastAsiaTheme="minorHAnsi" w:hAnsi="Consolas" w:cs="Consolas"/>
          <w:color w:val="000000"/>
          <w:sz w:val="20"/>
          <w:szCs w:val="20"/>
          <w:highlight w:val="yellow"/>
        </w:rPr>
        <w:tab/>
      </w:r>
      <w:r w:rsidRPr="003E1899">
        <w:rPr>
          <w:rFonts w:ascii="Consolas" w:eastAsiaTheme="minorHAnsi" w:hAnsi="Consolas" w:cs="Consolas"/>
          <w:color w:val="000000"/>
          <w:sz w:val="20"/>
          <w:szCs w:val="20"/>
          <w:highlight w:val="yellow"/>
        </w:rPr>
        <w:tab/>
      </w:r>
      <w:r w:rsidRPr="003E1899">
        <w:rPr>
          <w:rFonts w:ascii="Consolas" w:eastAsiaTheme="minorHAnsi" w:hAnsi="Consolas" w:cs="Consolas"/>
          <w:b/>
          <w:bCs/>
          <w:color w:val="7F0055"/>
          <w:sz w:val="20"/>
          <w:szCs w:val="20"/>
          <w:highlight w:val="yellow"/>
        </w:rPr>
        <w:t>if</w:t>
      </w:r>
      <w:r w:rsidRPr="003E1899">
        <w:rPr>
          <w:rFonts w:ascii="Consolas" w:eastAsiaTheme="minorHAnsi" w:hAnsi="Consolas" w:cs="Consolas"/>
          <w:color w:val="000000"/>
          <w:sz w:val="20"/>
          <w:szCs w:val="20"/>
          <w:highlight w:val="yellow"/>
        </w:rPr>
        <w:t xml:space="preserve"> (</w:t>
      </w:r>
      <w:r w:rsidRPr="003E1899">
        <w:rPr>
          <w:rFonts w:ascii="Consolas" w:eastAsiaTheme="minorHAnsi" w:hAnsi="Consolas" w:cs="Consolas"/>
          <w:color w:val="6A3E3E"/>
          <w:sz w:val="20"/>
          <w:szCs w:val="20"/>
          <w:highlight w:val="yellow"/>
        </w:rPr>
        <w:t>lastPerformer</w:t>
      </w:r>
      <w:r w:rsidRPr="003E1899">
        <w:rPr>
          <w:rFonts w:ascii="Consolas" w:eastAsiaTheme="minorHAnsi" w:hAnsi="Consolas" w:cs="Consolas"/>
          <w:color w:val="000000"/>
          <w:sz w:val="20"/>
          <w:szCs w:val="20"/>
          <w:highlight w:val="yellow"/>
        </w:rPr>
        <w:t xml:space="preserve">!= </w:t>
      </w:r>
      <w:r w:rsidRPr="003E1899">
        <w:rPr>
          <w:rFonts w:ascii="Consolas" w:eastAsiaTheme="minorHAnsi" w:hAnsi="Consolas" w:cs="Consolas"/>
          <w:b/>
          <w:bCs/>
          <w:color w:val="7F0055"/>
          <w:sz w:val="20"/>
          <w:szCs w:val="20"/>
          <w:highlight w:val="yellow"/>
        </w:rPr>
        <w:t>null</w:t>
      </w:r>
      <w:r w:rsidRPr="003E1899">
        <w:rPr>
          <w:rFonts w:ascii="Consolas" w:eastAsiaTheme="minorHAnsi" w:hAnsi="Consolas" w:cs="Consolas"/>
          <w:color w:val="000000"/>
          <w:sz w:val="20"/>
          <w:szCs w:val="20"/>
          <w:highlight w:val="yellow"/>
        </w:rPr>
        <w:t xml:space="preserve"> &amp;&amp; </w:t>
      </w:r>
      <w:r w:rsidRPr="003E1899">
        <w:rPr>
          <w:rFonts w:ascii="Consolas" w:eastAsiaTheme="minorHAnsi" w:hAnsi="Consolas" w:cs="Consolas"/>
          <w:b/>
          <w:bCs/>
          <w:color w:val="7F0055"/>
          <w:sz w:val="20"/>
          <w:szCs w:val="20"/>
          <w:highlight w:val="yellow"/>
        </w:rPr>
        <w:t>this</w:t>
      </w:r>
      <w:r w:rsidRPr="003E1899">
        <w:rPr>
          <w:rFonts w:ascii="Consolas" w:eastAsiaTheme="minorHAnsi" w:hAnsi="Consolas" w:cs="Consolas"/>
          <w:color w:val="000000"/>
          <w:sz w:val="20"/>
          <w:szCs w:val="20"/>
          <w:highlight w:val="yellow"/>
        </w:rPr>
        <w:t>.</w:t>
      </w:r>
      <w:r w:rsidRPr="003E1899">
        <w:rPr>
          <w:rFonts w:ascii="Consolas" w:eastAsiaTheme="minorHAnsi" w:hAnsi="Consolas" w:cs="Consolas"/>
          <w:color w:val="0000C0"/>
          <w:sz w:val="20"/>
          <w:szCs w:val="20"/>
          <w:highlight w:val="yellow"/>
        </w:rPr>
        <w:t>lastPerformer</w:t>
      </w:r>
      <w:r w:rsidRPr="003E1899">
        <w:rPr>
          <w:rFonts w:ascii="Consolas" w:eastAsiaTheme="minorHAnsi" w:hAnsi="Consolas" w:cs="Consolas"/>
          <w:color w:val="000000"/>
          <w:sz w:val="20"/>
          <w:szCs w:val="20"/>
          <w:highlight w:val="yellow"/>
        </w:rPr>
        <w:t xml:space="preserve"> != </w:t>
      </w:r>
      <w:r w:rsidRPr="003E1899">
        <w:rPr>
          <w:rFonts w:ascii="Consolas" w:eastAsiaTheme="minorHAnsi" w:hAnsi="Consolas" w:cs="Consolas"/>
          <w:color w:val="6A3E3E"/>
          <w:sz w:val="20"/>
          <w:szCs w:val="20"/>
          <w:highlight w:val="yellow"/>
        </w:rPr>
        <w:t>lastPerformer</w:t>
      </w:r>
      <w:r w:rsidRPr="003E1899">
        <w:rPr>
          <w:rFonts w:ascii="Consolas" w:eastAsiaTheme="minorHAnsi" w:hAnsi="Consolas" w:cs="Consolas"/>
          <w:color w:val="000000"/>
          <w:sz w:val="20"/>
          <w:szCs w:val="20"/>
          <w:highlight w:val="yellow"/>
        </w:rPr>
        <w:t>) {</w:t>
      </w:r>
    </w:p>
    <w:p w14:paraId="586246FA" w14:textId="77777777" w:rsidR="003E1899" w:rsidRPr="003E1899" w:rsidRDefault="003E1899" w:rsidP="003E1899">
      <w:pPr>
        <w:autoSpaceDE w:val="0"/>
        <w:autoSpaceDN w:val="0"/>
        <w:bidi w:val="0"/>
        <w:adjustRightInd w:val="0"/>
        <w:rPr>
          <w:rFonts w:ascii="Consolas" w:eastAsiaTheme="minorHAnsi" w:hAnsi="Consolas" w:cs="Consolas"/>
          <w:sz w:val="20"/>
          <w:szCs w:val="20"/>
          <w:highlight w:val="yellow"/>
        </w:rPr>
      </w:pPr>
      <w:r w:rsidRPr="003E1899">
        <w:rPr>
          <w:rFonts w:ascii="Consolas" w:eastAsiaTheme="minorHAnsi" w:hAnsi="Consolas" w:cs="Consolas"/>
          <w:color w:val="000000"/>
          <w:sz w:val="20"/>
          <w:szCs w:val="20"/>
          <w:highlight w:val="yellow"/>
        </w:rPr>
        <w:tab/>
      </w:r>
      <w:r w:rsidRPr="003E1899">
        <w:rPr>
          <w:rFonts w:ascii="Consolas" w:eastAsiaTheme="minorHAnsi" w:hAnsi="Consolas" w:cs="Consolas"/>
          <w:color w:val="000000"/>
          <w:sz w:val="20"/>
          <w:szCs w:val="20"/>
          <w:highlight w:val="yellow"/>
        </w:rPr>
        <w:tab/>
      </w:r>
      <w:r w:rsidRPr="003E1899">
        <w:rPr>
          <w:rFonts w:ascii="Consolas" w:eastAsiaTheme="minorHAnsi" w:hAnsi="Consolas" w:cs="Consolas"/>
          <w:color w:val="000000"/>
          <w:sz w:val="20"/>
          <w:szCs w:val="20"/>
          <w:highlight w:val="yellow"/>
        </w:rPr>
        <w:tab/>
      </w:r>
      <w:r w:rsidRPr="003E1899">
        <w:rPr>
          <w:rFonts w:ascii="Consolas" w:eastAsiaTheme="minorHAnsi" w:hAnsi="Consolas" w:cs="Consolas"/>
          <w:b/>
          <w:bCs/>
          <w:color w:val="7F0055"/>
          <w:sz w:val="20"/>
          <w:szCs w:val="20"/>
          <w:highlight w:val="yellow"/>
        </w:rPr>
        <w:t>this</w:t>
      </w:r>
      <w:r w:rsidRPr="003E1899">
        <w:rPr>
          <w:rFonts w:ascii="Consolas" w:eastAsiaTheme="minorHAnsi" w:hAnsi="Consolas" w:cs="Consolas"/>
          <w:color w:val="000000"/>
          <w:sz w:val="20"/>
          <w:szCs w:val="20"/>
          <w:highlight w:val="yellow"/>
        </w:rPr>
        <w:t>.</w:t>
      </w:r>
      <w:r w:rsidRPr="003E1899">
        <w:rPr>
          <w:rFonts w:ascii="Consolas" w:eastAsiaTheme="minorHAnsi" w:hAnsi="Consolas" w:cs="Consolas"/>
          <w:color w:val="0000C0"/>
          <w:sz w:val="20"/>
          <w:szCs w:val="20"/>
          <w:highlight w:val="yellow"/>
        </w:rPr>
        <w:t>lastPerformer</w:t>
      </w:r>
      <w:r w:rsidRPr="003E1899">
        <w:rPr>
          <w:rFonts w:ascii="Consolas" w:eastAsiaTheme="minorHAnsi" w:hAnsi="Consolas" w:cs="Consolas"/>
          <w:color w:val="000000"/>
          <w:sz w:val="20"/>
          <w:szCs w:val="20"/>
          <w:highlight w:val="yellow"/>
        </w:rPr>
        <w:t xml:space="preserve"> = </w:t>
      </w:r>
      <w:r w:rsidRPr="003E1899">
        <w:rPr>
          <w:rFonts w:ascii="Consolas" w:eastAsiaTheme="minorHAnsi" w:hAnsi="Consolas" w:cs="Consolas"/>
          <w:color w:val="6A3E3E"/>
          <w:sz w:val="20"/>
          <w:szCs w:val="20"/>
          <w:highlight w:val="yellow"/>
        </w:rPr>
        <w:t>lastPerformer</w:t>
      </w:r>
      <w:r w:rsidRPr="003E1899">
        <w:rPr>
          <w:rFonts w:ascii="Consolas" w:eastAsiaTheme="minorHAnsi" w:hAnsi="Consolas" w:cs="Consolas"/>
          <w:color w:val="000000"/>
          <w:sz w:val="20"/>
          <w:szCs w:val="20"/>
          <w:highlight w:val="yellow"/>
        </w:rPr>
        <w:t>;</w:t>
      </w:r>
    </w:p>
    <w:p w14:paraId="4D49CB2C" w14:textId="77777777" w:rsidR="003E1899" w:rsidRPr="003E1899" w:rsidRDefault="003E1899" w:rsidP="003E1899">
      <w:pPr>
        <w:autoSpaceDE w:val="0"/>
        <w:autoSpaceDN w:val="0"/>
        <w:bidi w:val="0"/>
        <w:adjustRightInd w:val="0"/>
        <w:rPr>
          <w:rFonts w:ascii="Consolas" w:eastAsiaTheme="minorHAnsi" w:hAnsi="Consolas" w:cs="Consolas"/>
          <w:sz w:val="20"/>
          <w:szCs w:val="20"/>
          <w:highlight w:val="yellow"/>
        </w:rPr>
      </w:pPr>
      <w:r w:rsidRPr="003E1899">
        <w:rPr>
          <w:rFonts w:ascii="Consolas" w:eastAsiaTheme="minorHAnsi" w:hAnsi="Consolas" w:cs="Consolas"/>
          <w:color w:val="000000"/>
          <w:sz w:val="20"/>
          <w:szCs w:val="20"/>
          <w:highlight w:val="yellow"/>
        </w:rPr>
        <w:tab/>
      </w:r>
      <w:r w:rsidRPr="003E1899">
        <w:rPr>
          <w:rFonts w:ascii="Consolas" w:eastAsiaTheme="minorHAnsi" w:hAnsi="Consolas" w:cs="Consolas"/>
          <w:color w:val="000000"/>
          <w:sz w:val="20"/>
          <w:szCs w:val="20"/>
          <w:highlight w:val="yellow"/>
        </w:rPr>
        <w:tab/>
      </w:r>
      <w:r w:rsidRPr="003E1899">
        <w:rPr>
          <w:rFonts w:ascii="Consolas" w:eastAsiaTheme="minorHAnsi" w:hAnsi="Consolas" w:cs="Consolas"/>
          <w:color w:val="000000"/>
          <w:sz w:val="20"/>
          <w:szCs w:val="20"/>
          <w:highlight w:val="yellow"/>
        </w:rPr>
        <w:tab/>
      </w:r>
      <w:r w:rsidRPr="003E1899">
        <w:rPr>
          <w:rFonts w:ascii="Consolas" w:eastAsiaTheme="minorHAnsi" w:hAnsi="Consolas" w:cs="Consolas"/>
          <w:b/>
          <w:bCs/>
          <w:color w:val="7F0055"/>
          <w:sz w:val="20"/>
          <w:szCs w:val="20"/>
          <w:highlight w:val="yellow"/>
        </w:rPr>
        <w:t>this</w:t>
      </w:r>
      <w:r w:rsidRPr="003E1899">
        <w:rPr>
          <w:rFonts w:ascii="Consolas" w:eastAsiaTheme="minorHAnsi" w:hAnsi="Consolas" w:cs="Consolas"/>
          <w:color w:val="000000"/>
          <w:sz w:val="20"/>
          <w:szCs w:val="20"/>
          <w:highlight w:val="yellow"/>
        </w:rPr>
        <w:t>.</w:t>
      </w:r>
      <w:r w:rsidRPr="003E1899">
        <w:rPr>
          <w:rFonts w:ascii="Consolas" w:eastAsiaTheme="minorHAnsi" w:hAnsi="Consolas" w:cs="Consolas"/>
          <w:color w:val="0000C0"/>
          <w:sz w:val="20"/>
          <w:szCs w:val="20"/>
          <w:highlight w:val="yellow"/>
        </w:rPr>
        <w:t>lastPerformer</w:t>
      </w:r>
      <w:r w:rsidRPr="003E1899">
        <w:rPr>
          <w:rFonts w:ascii="Consolas" w:eastAsiaTheme="minorHAnsi" w:hAnsi="Consolas" w:cs="Consolas"/>
          <w:color w:val="000000"/>
          <w:sz w:val="20"/>
          <w:szCs w:val="20"/>
          <w:highlight w:val="yellow"/>
        </w:rPr>
        <w:t>.addPerformedSong(</w:t>
      </w:r>
      <w:r w:rsidRPr="003E1899">
        <w:rPr>
          <w:rFonts w:ascii="Consolas" w:eastAsiaTheme="minorHAnsi" w:hAnsi="Consolas" w:cs="Consolas"/>
          <w:b/>
          <w:bCs/>
          <w:color w:val="7F0055"/>
          <w:sz w:val="20"/>
          <w:szCs w:val="20"/>
          <w:highlight w:val="yellow"/>
        </w:rPr>
        <w:t>this</w:t>
      </w:r>
      <w:r w:rsidRPr="003E1899">
        <w:rPr>
          <w:rFonts w:ascii="Consolas" w:eastAsiaTheme="minorHAnsi" w:hAnsi="Consolas" w:cs="Consolas"/>
          <w:color w:val="000000"/>
          <w:sz w:val="20"/>
          <w:szCs w:val="20"/>
          <w:highlight w:val="yellow"/>
        </w:rPr>
        <w:t>);</w:t>
      </w:r>
    </w:p>
    <w:p w14:paraId="23043579" w14:textId="77777777" w:rsidR="003E1899" w:rsidRPr="003E1899" w:rsidRDefault="003E1899" w:rsidP="003E1899">
      <w:pPr>
        <w:autoSpaceDE w:val="0"/>
        <w:autoSpaceDN w:val="0"/>
        <w:bidi w:val="0"/>
        <w:adjustRightInd w:val="0"/>
        <w:rPr>
          <w:rFonts w:ascii="Consolas" w:eastAsiaTheme="minorHAnsi" w:hAnsi="Consolas" w:cs="Consolas"/>
          <w:sz w:val="20"/>
          <w:szCs w:val="20"/>
          <w:highlight w:val="yellow"/>
        </w:rPr>
      </w:pPr>
      <w:r w:rsidRPr="003E1899">
        <w:rPr>
          <w:rFonts w:ascii="Consolas" w:eastAsiaTheme="minorHAnsi" w:hAnsi="Consolas" w:cs="Consolas"/>
          <w:color w:val="000000"/>
          <w:sz w:val="20"/>
          <w:szCs w:val="20"/>
          <w:highlight w:val="yellow"/>
        </w:rPr>
        <w:tab/>
      </w:r>
      <w:r w:rsidRPr="003E1899">
        <w:rPr>
          <w:rFonts w:ascii="Consolas" w:eastAsiaTheme="minorHAnsi" w:hAnsi="Consolas" w:cs="Consolas"/>
          <w:color w:val="000000"/>
          <w:sz w:val="20"/>
          <w:szCs w:val="20"/>
          <w:highlight w:val="yellow"/>
        </w:rPr>
        <w:tab/>
        <w:t>}</w:t>
      </w:r>
    </w:p>
    <w:p w14:paraId="7384184E" w14:textId="77777777" w:rsidR="003E1899" w:rsidRDefault="003E1899" w:rsidP="003E1899">
      <w:pPr>
        <w:autoSpaceDE w:val="0"/>
        <w:autoSpaceDN w:val="0"/>
        <w:bidi w:val="0"/>
        <w:adjustRightInd w:val="0"/>
        <w:rPr>
          <w:rFonts w:ascii="Consolas" w:eastAsiaTheme="minorHAnsi" w:hAnsi="Consolas" w:cs="Consolas"/>
          <w:sz w:val="20"/>
          <w:szCs w:val="20"/>
        </w:rPr>
      </w:pPr>
      <w:r w:rsidRPr="003E1899">
        <w:rPr>
          <w:rFonts w:ascii="Consolas" w:eastAsiaTheme="minorHAnsi" w:hAnsi="Consolas" w:cs="Consolas"/>
          <w:color w:val="000000"/>
          <w:sz w:val="20"/>
          <w:szCs w:val="20"/>
          <w:highlight w:val="yellow"/>
        </w:rPr>
        <w:tab/>
        <w:t>}</w:t>
      </w:r>
    </w:p>
    <w:p w14:paraId="2DA54EC4" w14:textId="77777777" w:rsidR="003E1899" w:rsidRDefault="003E1899" w:rsidP="003E1899">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p>
    <w:p w14:paraId="39CB745E" w14:textId="77777777" w:rsidR="003E1899" w:rsidRDefault="003E1899" w:rsidP="003E1899">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String getName() {</w:t>
      </w:r>
    </w:p>
    <w:p w14:paraId="4D3C18B5" w14:textId="77777777" w:rsidR="003E1899" w:rsidRDefault="003E1899" w:rsidP="003E1899">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name</w:t>
      </w:r>
      <w:r>
        <w:rPr>
          <w:rFonts w:ascii="Consolas" w:eastAsiaTheme="minorHAnsi" w:hAnsi="Consolas" w:cs="Consolas"/>
          <w:color w:val="000000"/>
          <w:sz w:val="20"/>
          <w:szCs w:val="20"/>
        </w:rPr>
        <w:t>;</w:t>
      </w:r>
    </w:p>
    <w:p w14:paraId="158CBA70" w14:textId="77777777" w:rsidR="003E1899" w:rsidRDefault="003E1899" w:rsidP="003E1899">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14:paraId="52D916A1" w14:textId="77777777" w:rsidR="003E1899" w:rsidRDefault="003E1899" w:rsidP="003E1899">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p>
    <w:p w14:paraId="6D460450" w14:textId="77777777" w:rsidR="003E1899" w:rsidRDefault="003E1899" w:rsidP="003E1899">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646464"/>
          <w:sz w:val="20"/>
          <w:szCs w:val="20"/>
        </w:rPr>
        <w:t>@Override</w:t>
      </w:r>
    </w:p>
    <w:p w14:paraId="32206B7F" w14:textId="77777777" w:rsidR="003E1899" w:rsidRDefault="003E1899" w:rsidP="003E1899">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String toString() {</w:t>
      </w:r>
    </w:p>
    <w:p w14:paraId="20C8B97C" w14:textId="6D927211" w:rsidR="003E1899" w:rsidRDefault="003E1899" w:rsidP="003E1899">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sidR="00FA2AAA">
        <w:rPr>
          <w:rFonts w:ascii="Consolas" w:eastAsiaTheme="minorHAnsi" w:hAnsi="Consolas" w:cs="Consolas"/>
          <w:color w:val="000000"/>
          <w:sz w:val="20"/>
          <w:szCs w:val="20"/>
        </w:rPr>
        <w:t>StringBuffer</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sb</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spellStart"/>
      <w:proofErr w:type="gramStart"/>
      <w:r w:rsidR="00FA2AAA">
        <w:rPr>
          <w:rFonts w:ascii="Consolas" w:eastAsiaTheme="minorHAnsi" w:hAnsi="Consolas" w:cs="Consolas"/>
          <w:color w:val="000000"/>
          <w:sz w:val="20"/>
          <w:szCs w:val="20"/>
        </w:rPr>
        <w:t>StringBuffer</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"The song '"</w:t>
      </w:r>
      <w:r>
        <w:rPr>
          <w:rFonts w:ascii="Consolas" w:eastAsiaTheme="minorHAnsi" w:hAnsi="Consolas" w:cs="Consolas"/>
          <w:color w:val="000000"/>
          <w:sz w:val="20"/>
          <w:szCs w:val="20"/>
        </w:rPr>
        <w:t xml:space="preserve"> + </w:t>
      </w:r>
      <w:r>
        <w:rPr>
          <w:rFonts w:ascii="Consolas" w:eastAsiaTheme="minorHAnsi" w:hAnsi="Consolas" w:cs="Consolas"/>
          <w:color w:val="0000C0"/>
          <w:sz w:val="20"/>
          <w:szCs w:val="20"/>
        </w:rPr>
        <w:t>name</w:t>
      </w: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br/>
        <w:t xml:space="preserve">                        + </w:t>
      </w:r>
      <w:r>
        <w:rPr>
          <w:rFonts w:ascii="Consolas" w:eastAsiaTheme="minorHAnsi" w:hAnsi="Consolas" w:cs="Consolas"/>
          <w:color w:val="2A00FF"/>
          <w:sz w:val="20"/>
          <w:szCs w:val="20"/>
        </w:rPr>
        <w:t>"' was written by "</w:t>
      </w:r>
      <w:r>
        <w:rPr>
          <w:rFonts w:ascii="Consolas" w:eastAsiaTheme="minorHAnsi" w:hAnsi="Consolas" w:cs="Consolas"/>
          <w:color w:val="000000"/>
          <w:sz w:val="20"/>
          <w:szCs w:val="20"/>
        </w:rPr>
        <w:t xml:space="preserve"> + </w:t>
      </w:r>
      <w:r>
        <w:rPr>
          <w:rFonts w:ascii="Consolas" w:eastAsiaTheme="minorHAnsi" w:hAnsi="Consolas" w:cs="Consolas"/>
          <w:color w:val="0000C0"/>
          <w:sz w:val="20"/>
          <w:szCs w:val="20"/>
        </w:rPr>
        <w:t>writer</w:t>
      </w:r>
      <w:r>
        <w:rPr>
          <w:rFonts w:ascii="Consolas" w:eastAsiaTheme="minorHAnsi" w:hAnsi="Consolas" w:cs="Consolas"/>
          <w:color w:val="000000"/>
          <w:sz w:val="20"/>
          <w:szCs w:val="20"/>
        </w:rPr>
        <w:t>.getName());</w:t>
      </w:r>
    </w:p>
    <w:p w14:paraId="4F80956D" w14:textId="77777777" w:rsidR="003E1899" w:rsidRDefault="003E1899" w:rsidP="003E1899">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lastPerformer</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null</w:t>
      </w:r>
      <w:r>
        <w:rPr>
          <w:rFonts w:ascii="Consolas" w:eastAsiaTheme="minorHAnsi" w:hAnsi="Consolas" w:cs="Consolas"/>
          <w:color w:val="000000"/>
          <w:sz w:val="20"/>
          <w:szCs w:val="20"/>
        </w:rPr>
        <w:t>)</w:t>
      </w:r>
    </w:p>
    <w:p w14:paraId="12F1461A" w14:textId="0A0AC0FE" w:rsidR="003E1899" w:rsidRDefault="003E1899" w:rsidP="003E1899">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6A3E3E"/>
          <w:sz w:val="20"/>
          <w:szCs w:val="20"/>
        </w:rPr>
        <w:t>sb</w:t>
      </w:r>
      <w:r>
        <w:rPr>
          <w:rFonts w:ascii="Consolas" w:eastAsiaTheme="minorHAnsi" w:hAnsi="Consolas" w:cs="Consolas"/>
          <w:color w:val="000000"/>
          <w:sz w:val="20"/>
          <w:szCs w:val="20"/>
        </w:rPr>
        <w:t>.append(</w:t>
      </w:r>
      <w:r>
        <w:rPr>
          <w:rFonts w:ascii="Consolas" w:eastAsiaTheme="minorHAnsi" w:hAnsi="Consolas" w:cs="Consolas"/>
          <w:color w:val="2A00FF"/>
          <w:sz w:val="20"/>
          <w:szCs w:val="20"/>
        </w:rPr>
        <w:t>" and was last performed by "</w:t>
      </w: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br/>
        <w:t xml:space="preserve">                            + </w:t>
      </w:r>
      <w:r>
        <w:rPr>
          <w:rFonts w:ascii="Consolas" w:eastAsiaTheme="minorHAnsi" w:hAnsi="Consolas" w:cs="Consolas"/>
          <w:color w:val="0000C0"/>
          <w:sz w:val="20"/>
          <w:szCs w:val="20"/>
        </w:rPr>
        <w:t>lastPerformer</w:t>
      </w:r>
      <w:r>
        <w:rPr>
          <w:rFonts w:ascii="Consolas" w:eastAsiaTheme="minorHAnsi" w:hAnsi="Consolas" w:cs="Consolas"/>
          <w:color w:val="000000"/>
          <w:sz w:val="20"/>
          <w:szCs w:val="20"/>
        </w:rPr>
        <w:t>.getName());</w:t>
      </w:r>
    </w:p>
    <w:p w14:paraId="4D1AFC35" w14:textId="77777777" w:rsidR="003E1899" w:rsidRDefault="003E1899" w:rsidP="003E1899">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sb</w:t>
      </w:r>
      <w:r>
        <w:rPr>
          <w:rFonts w:ascii="Consolas" w:eastAsiaTheme="minorHAnsi" w:hAnsi="Consolas" w:cs="Consolas"/>
          <w:color w:val="000000"/>
          <w:sz w:val="20"/>
          <w:szCs w:val="20"/>
        </w:rPr>
        <w:t>.toString();</w:t>
      </w:r>
    </w:p>
    <w:p w14:paraId="1F4A4FE7" w14:textId="77777777" w:rsidR="003E1899" w:rsidRDefault="003E1899" w:rsidP="003E1899">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14:paraId="00E811CF" w14:textId="77777777" w:rsidR="003E1899" w:rsidRDefault="003E1899" w:rsidP="003E1899">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w:t>
      </w:r>
    </w:p>
    <w:p w14:paraId="4CE43A25" w14:textId="20F3A917" w:rsidR="000E2269" w:rsidRPr="00C1430B" w:rsidRDefault="000E2269" w:rsidP="00541218">
      <w:pPr>
        <w:spacing w:after="200" w:line="276" w:lineRule="auto"/>
        <w:rPr>
          <w:rFonts w:asciiTheme="minorBidi" w:hAnsiTheme="minorBidi" w:cstheme="minorBidi"/>
          <w:b/>
          <w:bCs/>
          <w:rtl/>
        </w:rPr>
      </w:pPr>
      <w:r w:rsidRPr="00C1430B">
        <w:rPr>
          <w:rFonts w:asciiTheme="minorBidi" w:hAnsiTheme="minorBidi" w:cstheme="minorBidi" w:hint="cs"/>
          <w:b/>
          <w:bCs/>
          <w:rtl/>
        </w:rPr>
        <w:t xml:space="preserve">השלימו את המחלקה </w:t>
      </w:r>
      <w:r>
        <w:rPr>
          <w:rFonts w:asciiTheme="minorBidi" w:hAnsiTheme="minorBidi" w:cstheme="minorBidi"/>
          <w:b/>
          <w:bCs/>
        </w:rPr>
        <w:t xml:space="preserve"> </w:t>
      </w:r>
      <w:proofErr w:type="spellStart"/>
      <w:r w:rsidR="003E1899">
        <w:rPr>
          <w:rFonts w:asciiTheme="minorBidi" w:hAnsiTheme="minorBidi" w:cstheme="minorBidi"/>
          <w:b/>
          <w:bCs/>
        </w:rPr>
        <w:t>SongsRepository</w:t>
      </w:r>
      <w:proofErr w:type="spellEnd"/>
      <w:r>
        <w:rPr>
          <w:rFonts w:asciiTheme="minorBidi" w:hAnsiTheme="minorBidi" w:cstheme="minorBidi" w:hint="cs"/>
          <w:b/>
          <w:bCs/>
          <w:rtl/>
        </w:rPr>
        <w:t>עפ"י הנדרש בהגדרות למעלה</w:t>
      </w:r>
      <w:r w:rsidRPr="00C1430B">
        <w:rPr>
          <w:rFonts w:asciiTheme="minorBidi" w:hAnsiTheme="minorBidi" w:cstheme="minorBidi" w:hint="cs"/>
          <w:b/>
          <w:bCs/>
          <w:rtl/>
        </w:rPr>
        <w:t>:</w:t>
      </w:r>
    </w:p>
    <w:p w14:paraId="5EFCCAA6" w14:textId="77777777" w:rsidR="00AA2F19" w:rsidRDefault="00AA2F19" w:rsidP="00DD4BFA">
      <w:pPr>
        <w:autoSpaceDE w:val="0"/>
        <w:autoSpaceDN w:val="0"/>
        <w:bidi w:val="0"/>
        <w:adjustRightInd w:val="0"/>
        <w:rPr>
          <w:rFonts w:ascii="Menlo" w:eastAsiaTheme="minorHAnsi" w:hAnsi="Menlo" w:cs="Menlo"/>
          <w:b/>
          <w:bCs/>
          <w:color w:val="7F0055"/>
          <w:sz w:val="18"/>
          <w:szCs w:val="18"/>
        </w:rPr>
      </w:pPr>
    </w:p>
    <w:p w14:paraId="32A559C3" w14:textId="77777777" w:rsidR="003E1899" w:rsidRDefault="003E1899" w:rsidP="003E1899">
      <w:pPr>
        <w:autoSpaceDE w:val="0"/>
        <w:autoSpaceDN w:val="0"/>
        <w:bidi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class</w:t>
      </w:r>
      <w:r>
        <w:rPr>
          <w:rFonts w:ascii="Consolas" w:eastAsiaTheme="minorHAnsi" w:hAnsi="Consolas" w:cs="Consolas"/>
          <w:color w:val="000000"/>
          <w:sz w:val="20"/>
          <w:szCs w:val="20"/>
        </w:rPr>
        <w:t xml:space="preserve"> SongsRepository {</w:t>
      </w:r>
    </w:p>
    <w:p w14:paraId="0C715314" w14:textId="77777777" w:rsidR="003E1899" w:rsidRDefault="003E1899" w:rsidP="003E1899">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enum</w:t>
      </w:r>
      <w:r>
        <w:rPr>
          <w:rFonts w:ascii="Consolas" w:eastAsiaTheme="minorHAnsi" w:hAnsi="Consolas" w:cs="Consolas"/>
          <w:color w:val="000000"/>
          <w:sz w:val="20"/>
          <w:szCs w:val="20"/>
        </w:rPr>
        <w:t xml:space="preserve"> eAddSongStatus {</w:t>
      </w:r>
    </w:p>
    <w:p w14:paraId="728CD372" w14:textId="77777777" w:rsidR="003E1899" w:rsidRDefault="003E1899" w:rsidP="003E1899">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i/>
          <w:iCs/>
          <w:color w:val="0000C0"/>
          <w:sz w:val="20"/>
          <w:szCs w:val="20"/>
        </w:rPr>
        <w:t>Success</w:t>
      </w:r>
      <w:r>
        <w:rPr>
          <w:rFonts w:ascii="Consolas" w:eastAsiaTheme="minorHAnsi" w:hAnsi="Consolas" w:cs="Consolas"/>
          <w:color w:val="000000"/>
          <w:sz w:val="20"/>
          <w:szCs w:val="20"/>
        </w:rPr>
        <w:t xml:space="preserve">, </w:t>
      </w:r>
      <w:r>
        <w:rPr>
          <w:rFonts w:ascii="Consolas" w:eastAsiaTheme="minorHAnsi" w:hAnsi="Consolas" w:cs="Consolas"/>
          <w:b/>
          <w:bCs/>
          <w:i/>
          <w:iCs/>
          <w:color w:val="0000C0"/>
          <w:sz w:val="20"/>
          <w:szCs w:val="20"/>
        </w:rPr>
        <w:t>SongAlreadyExist</w:t>
      </w:r>
      <w:r>
        <w:rPr>
          <w:rFonts w:ascii="Consolas" w:eastAsiaTheme="minorHAnsi" w:hAnsi="Consolas" w:cs="Consolas"/>
          <w:color w:val="000000"/>
          <w:sz w:val="20"/>
          <w:szCs w:val="20"/>
        </w:rPr>
        <w:t xml:space="preserve">, </w:t>
      </w:r>
      <w:r>
        <w:rPr>
          <w:rFonts w:ascii="Consolas" w:eastAsiaTheme="minorHAnsi" w:hAnsi="Consolas" w:cs="Consolas"/>
          <w:b/>
          <w:bCs/>
          <w:i/>
          <w:iCs/>
          <w:color w:val="0000C0"/>
          <w:sz w:val="20"/>
          <w:szCs w:val="20"/>
        </w:rPr>
        <w:t>WriterDoesntExist</w:t>
      </w:r>
      <w:r>
        <w:rPr>
          <w:rFonts w:ascii="Consolas" w:eastAsiaTheme="minorHAnsi" w:hAnsi="Consolas" w:cs="Consolas"/>
          <w:color w:val="000000"/>
          <w:sz w:val="20"/>
          <w:szCs w:val="20"/>
        </w:rPr>
        <w:t xml:space="preserve">, </w:t>
      </w:r>
      <w:r>
        <w:rPr>
          <w:rFonts w:ascii="Consolas" w:eastAsiaTheme="minorHAnsi" w:hAnsi="Consolas" w:cs="Consolas"/>
          <w:b/>
          <w:bCs/>
          <w:i/>
          <w:iCs/>
          <w:color w:val="0000C0"/>
          <w:sz w:val="20"/>
          <w:szCs w:val="20"/>
        </w:rPr>
        <w:t>PerformerDoesntExist</w:t>
      </w:r>
    </w:p>
    <w:p w14:paraId="1F98AA90" w14:textId="77777777" w:rsidR="003E1899" w:rsidRDefault="003E1899" w:rsidP="003E1899">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14:paraId="3ED40A63" w14:textId="77777777" w:rsidR="003E1899" w:rsidRDefault="003E1899" w:rsidP="003E1899">
      <w:pPr>
        <w:autoSpaceDE w:val="0"/>
        <w:autoSpaceDN w:val="0"/>
        <w:bidi w:val="0"/>
        <w:adjustRightInd w:val="0"/>
        <w:rPr>
          <w:rFonts w:ascii="Consolas" w:eastAsiaTheme="minorHAnsi" w:hAnsi="Consolas" w:cs="Consolas"/>
          <w:sz w:val="20"/>
          <w:szCs w:val="20"/>
        </w:rPr>
      </w:pPr>
    </w:p>
    <w:p w14:paraId="679F5B05" w14:textId="77777777" w:rsidR="003E1899" w:rsidRDefault="003E1899" w:rsidP="003E1899">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Artist[] </w:t>
      </w:r>
      <w:r>
        <w:rPr>
          <w:rFonts w:ascii="Consolas" w:eastAsiaTheme="minorHAnsi" w:hAnsi="Consolas" w:cs="Consolas"/>
          <w:color w:val="0000C0"/>
          <w:sz w:val="20"/>
          <w:szCs w:val="20"/>
        </w:rPr>
        <w:t>allArtists</w:t>
      </w:r>
      <w:r>
        <w:rPr>
          <w:rFonts w:ascii="Consolas" w:eastAsiaTheme="minorHAnsi" w:hAnsi="Consolas" w:cs="Consolas"/>
          <w:color w:val="000000"/>
          <w:sz w:val="20"/>
          <w:szCs w:val="20"/>
        </w:rPr>
        <w:t>;</w:t>
      </w:r>
    </w:p>
    <w:p w14:paraId="6773AD99" w14:textId="77777777" w:rsidR="003E1899" w:rsidRDefault="003E1899" w:rsidP="003E1899">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numOfArtists</w:t>
      </w:r>
      <w:r>
        <w:rPr>
          <w:rFonts w:ascii="Consolas" w:eastAsiaTheme="minorHAnsi" w:hAnsi="Consolas" w:cs="Consolas"/>
          <w:color w:val="000000"/>
          <w:sz w:val="20"/>
          <w:szCs w:val="20"/>
        </w:rPr>
        <w:t>;</w:t>
      </w:r>
    </w:p>
    <w:p w14:paraId="5BD7BE2B" w14:textId="77777777" w:rsidR="003E1899" w:rsidRDefault="003E1899" w:rsidP="003E1899">
      <w:pPr>
        <w:autoSpaceDE w:val="0"/>
        <w:autoSpaceDN w:val="0"/>
        <w:bidi w:val="0"/>
        <w:adjustRightInd w:val="0"/>
        <w:rPr>
          <w:rFonts w:ascii="Consolas" w:eastAsiaTheme="minorHAnsi" w:hAnsi="Consolas" w:cs="Consolas"/>
          <w:sz w:val="20"/>
          <w:szCs w:val="20"/>
        </w:rPr>
      </w:pPr>
    </w:p>
    <w:p w14:paraId="7EA74D8F" w14:textId="77777777" w:rsidR="003E1899" w:rsidRDefault="003E1899" w:rsidP="003E1899">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Song[] </w:t>
      </w:r>
      <w:r>
        <w:rPr>
          <w:rFonts w:ascii="Consolas" w:eastAsiaTheme="minorHAnsi" w:hAnsi="Consolas" w:cs="Consolas"/>
          <w:color w:val="0000C0"/>
          <w:sz w:val="20"/>
          <w:szCs w:val="20"/>
        </w:rPr>
        <w:t>allSongs</w:t>
      </w:r>
      <w:r>
        <w:rPr>
          <w:rFonts w:ascii="Consolas" w:eastAsiaTheme="minorHAnsi" w:hAnsi="Consolas" w:cs="Consolas"/>
          <w:color w:val="000000"/>
          <w:sz w:val="20"/>
          <w:szCs w:val="20"/>
        </w:rPr>
        <w:t>;</w:t>
      </w:r>
    </w:p>
    <w:p w14:paraId="73577443" w14:textId="77777777" w:rsidR="003E1899" w:rsidRDefault="003E1899" w:rsidP="003E1899">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numOfSongs</w:t>
      </w:r>
      <w:r>
        <w:rPr>
          <w:rFonts w:ascii="Consolas" w:eastAsiaTheme="minorHAnsi" w:hAnsi="Consolas" w:cs="Consolas"/>
          <w:color w:val="000000"/>
          <w:sz w:val="20"/>
          <w:szCs w:val="20"/>
        </w:rPr>
        <w:t>;</w:t>
      </w:r>
    </w:p>
    <w:p w14:paraId="7D141E5B" w14:textId="77777777" w:rsidR="003E1899" w:rsidRDefault="003E1899" w:rsidP="003E1899">
      <w:pPr>
        <w:autoSpaceDE w:val="0"/>
        <w:autoSpaceDN w:val="0"/>
        <w:bidi w:val="0"/>
        <w:adjustRightInd w:val="0"/>
        <w:rPr>
          <w:rFonts w:ascii="Consolas" w:eastAsiaTheme="minorHAnsi" w:hAnsi="Consolas" w:cs="Consolas"/>
          <w:sz w:val="20"/>
          <w:szCs w:val="20"/>
        </w:rPr>
      </w:pPr>
    </w:p>
    <w:p w14:paraId="07DD782E" w14:textId="77777777" w:rsidR="003E1899" w:rsidRDefault="003E1899" w:rsidP="003E1899">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SongsRepository() {</w:t>
      </w:r>
    </w:p>
    <w:p w14:paraId="56583E92" w14:textId="77777777" w:rsidR="003E1899" w:rsidRDefault="003E1899" w:rsidP="003E1899">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allArtists</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Artist[2];</w:t>
      </w:r>
    </w:p>
    <w:p w14:paraId="12655A48" w14:textId="77777777" w:rsidR="003E1899" w:rsidRDefault="003E1899" w:rsidP="003E1899">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numOfArtists</w:t>
      </w:r>
      <w:r>
        <w:rPr>
          <w:rFonts w:ascii="Consolas" w:eastAsiaTheme="minorHAnsi" w:hAnsi="Consolas" w:cs="Consolas"/>
          <w:color w:val="000000"/>
          <w:sz w:val="20"/>
          <w:szCs w:val="20"/>
        </w:rPr>
        <w:t xml:space="preserve"> = 0;</w:t>
      </w:r>
    </w:p>
    <w:p w14:paraId="55453D91" w14:textId="77777777" w:rsidR="003E1899" w:rsidRDefault="003E1899" w:rsidP="003E1899">
      <w:pPr>
        <w:autoSpaceDE w:val="0"/>
        <w:autoSpaceDN w:val="0"/>
        <w:bidi w:val="0"/>
        <w:adjustRightInd w:val="0"/>
        <w:rPr>
          <w:rFonts w:ascii="Consolas" w:eastAsiaTheme="minorHAnsi" w:hAnsi="Consolas" w:cs="Consolas"/>
          <w:sz w:val="20"/>
          <w:szCs w:val="20"/>
        </w:rPr>
      </w:pPr>
    </w:p>
    <w:p w14:paraId="5C57D378" w14:textId="77777777" w:rsidR="003E1899" w:rsidRDefault="003E1899" w:rsidP="003E1899">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allSongs</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Song[2];</w:t>
      </w:r>
    </w:p>
    <w:p w14:paraId="30587CBC" w14:textId="77777777" w:rsidR="003E1899" w:rsidRDefault="003E1899" w:rsidP="003E1899">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lastRenderedPageBreak/>
        <w:tab/>
      </w:r>
      <w:r>
        <w:rPr>
          <w:rFonts w:ascii="Consolas" w:eastAsiaTheme="minorHAnsi" w:hAnsi="Consolas" w:cs="Consolas"/>
          <w:color w:val="000000"/>
          <w:sz w:val="20"/>
          <w:szCs w:val="20"/>
        </w:rPr>
        <w:tab/>
      </w:r>
      <w:r>
        <w:rPr>
          <w:rFonts w:ascii="Consolas" w:eastAsiaTheme="minorHAnsi" w:hAnsi="Consolas" w:cs="Consolas"/>
          <w:color w:val="0000C0"/>
          <w:sz w:val="20"/>
          <w:szCs w:val="20"/>
        </w:rPr>
        <w:t>numOfSongs</w:t>
      </w:r>
      <w:r>
        <w:rPr>
          <w:rFonts w:ascii="Consolas" w:eastAsiaTheme="minorHAnsi" w:hAnsi="Consolas" w:cs="Consolas"/>
          <w:color w:val="000000"/>
          <w:sz w:val="20"/>
          <w:szCs w:val="20"/>
        </w:rPr>
        <w:t xml:space="preserve"> = 0;</w:t>
      </w:r>
    </w:p>
    <w:p w14:paraId="4DB5FF7A" w14:textId="77777777" w:rsidR="003E1899" w:rsidRDefault="003E1899" w:rsidP="003E1899">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14:paraId="5A16DA96" w14:textId="77777777" w:rsidR="003E1899" w:rsidRDefault="003E1899" w:rsidP="003E1899">
      <w:pPr>
        <w:autoSpaceDE w:val="0"/>
        <w:autoSpaceDN w:val="0"/>
        <w:bidi w:val="0"/>
        <w:adjustRightInd w:val="0"/>
        <w:rPr>
          <w:rFonts w:ascii="Consolas" w:eastAsiaTheme="minorHAnsi" w:hAnsi="Consolas" w:cs="Consolas"/>
          <w:sz w:val="20"/>
          <w:szCs w:val="20"/>
        </w:rPr>
      </w:pPr>
    </w:p>
    <w:p w14:paraId="39CCA294" w14:textId="77777777" w:rsidR="003E1899" w:rsidRPr="0000570B" w:rsidRDefault="003E1899" w:rsidP="003E1899">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sidRPr="0000570B">
        <w:rPr>
          <w:rFonts w:ascii="Consolas" w:eastAsiaTheme="minorHAnsi" w:hAnsi="Consolas" w:cs="Consolas"/>
          <w:b/>
          <w:bCs/>
          <w:color w:val="7F0055"/>
          <w:sz w:val="20"/>
          <w:szCs w:val="20"/>
        </w:rPr>
        <w:t>public</w:t>
      </w:r>
      <w:r w:rsidRPr="0000570B">
        <w:rPr>
          <w:rFonts w:ascii="Consolas" w:eastAsiaTheme="minorHAnsi" w:hAnsi="Consolas" w:cs="Consolas"/>
          <w:color w:val="000000"/>
          <w:sz w:val="20"/>
          <w:szCs w:val="20"/>
        </w:rPr>
        <w:t xml:space="preserve"> Artist getArtistByName(String </w:t>
      </w:r>
      <w:r w:rsidRPr="0000570B">
        <w:rPr>
          <w:rFonts w:ascii="Consolas" w:eastAsiaTheme="minorHAnsi" w:hAnsi="Consolas" w:cs="Consolas"/>
          <w:color w:val="6A3E3E"/>
          <w:sz w:val="20"/>
          <w:szCs w:val="20"/>
        </w:rPr>
        <w:t>name</w:t>
      </w:r>
      <w:r w:rsidRPr="0000570B">
        <w:rPr>
          <w:rFonts w:ascii="Consolas" w:eastAsiaTheme="minorHAnsi" w:hAnsi="Consolas" w:cs="Consolas"/>
          <w:color w:val="000000"/>
          <w:sz w:val="20"/>
          <w:szCs w:val="20"/>
        </w:rPr>
        <w:t>) {</w:t>
      </w:r>
    </w:p>
    <w:p w14:paraId="7A85EBCB" w14:textId="77777777" w:rsidR="003E1899" w:rsidRPr="0000570B" w:rsidRDefault="003E1899" w:rsidP="003E1899">
      <w:pPr>
        <w:autoSpaceDE w:val="0"/>
        <w:autoSpaceDN w:val="0"/>
        <w:bidi w:val="0"/>
        <w:adjustRightInd w:val="0"/>
        <w:rPr>
          <w:rFonts w:ascii="Consolas" w:eastAsiaTheme="minorHAnsi" w:hAnsi="Consolas" w:cs="Consolas"/>
          <w:sz w:val="20"/>
          <w:szCs w:val="20"/>
        </w:rPr>
      </w:pPr>
      <w:r w:rsidRPr="0000570B">
        <w:rPr>
          <w:rFonts w:ascii="Consolas" w:eastAsiaTheme="minorHAnsi" w:hAnsi="Consolas" w:cs="Consolas"/>
          <w:color w:val="000000"/>
          <w:sz w:val="20"/>
          <w:szCs w:val="20"/>
        </w:rPr>
        <w:tab/>
      </w:r>
      <w:r w:rsidRPr="0000570B">
        <w:rPr>
          <w:rFonts w:ascii="Consolas" w:eastAsiaTheme="minorHAnsi" w:hAnsi="Consolas" w:cs="Consolas"/>
          <w:color w:val="000000"/>
          <w:sz w:val="20"/>
          <w:szCs w:val="20"/>
        </w:rPr>
        <w:tab/>
      </w:r>
      <w:r w:rsidRPr="0000570B">
        <w:rPr>
          <w:rFonts w:ascii="Consolas" w:eastAsiaTheme="minorHAnsi" w:hAnsi="Consolas" w:cs="Consolas"/>
          <w:b/>
          <w:bCs/>
          <w:color w:val="7F0055"/>
          <w:sz w:val="20"/>
          <w:szCs w:val="20"/>
        </w:rPr>
        <w:t>for</w:t>
      </w:r>
      <w:r w:rsidRPr="0000570B">
        <w:rPr>
          <w:rFonts w:ascii="Consolas" w:eastAsiaTheme="minorHAnsi" w:hAnsi="Consolas" w:cs="Consolas"/>
          <w:color w:val="000000"/>
          <w:sz w:val="20"/>
          <w:szCs w:val="20"/>
        </w:rPr>
        <w:t xml:space="preserve"> (</w:t>
      </w:r>
      <w:r w:rsidRPr="0000570B">
        <w:rPr>
          <w:rFonts w:ascii="Consolas" w:eastAsiaTheme="minorHAnsi" w:hAnsi="Consolas" w:cs="Consolas"/>
          <w:b/>
          <w:bCs/>
          <w:color w:val="7F0055"/>
          <w:sz w:val="20"/>
          <w:szCs w:val="20"/>
        </w:rPr>
        <w:t>int</w:t>
      </w:r>
      <w:r w:rsidRPr="0000570B">
        <w:rPr>
          <w:rFonts w:ascii="Consolas" w:eastAsiaTheme="minorHAnsi" w:hAnsi="Consolas" w:cs="Consolas"/>
          <w:color w:val="000000"/>
          <w:sz w:val="20"/>
          <w:szCs w:val="20"/>
        </w:rPr>
        <w:t xml:space="preserve"> </w:t>
      </w:r>
      <w:r w:rsidRPr="0000570B">
        <w:rPr>
          <w:rFonts w:ascii="Consolas" w:eastAsiaTheme="minorHAnsi" w:hAnsi="Consolas" w:cs="Consolas"/>
          <w:color w:val="6A3E3E"/>
          <w:sz w:val="20"/>
          <w:szCs w:val="20"/>
        </w:rPr>
        <w:t>i</w:t>
      </w:r>
      <w:r w:rsidRPr="0000570B">
        <w:rPr>
          <w:rFonts w:ascii="Consolas" w:eastAsiaTheme="minorHAnsi" w:hAnsi="Consolas" w:cs="Consolas"/>
          <w:color w:val="000000"/>
          <w:sz w:val="20"/>
          <w:szCs w:val="20"/>
        </w:rPr>
        <w:t xml:space="preserve"> = 0; </w:t>
      </w:r>
      <w:r w:rsidRPr="0000570B">
        <w:rPr>
          <w:rFonts w:ascii="Consolas" w:eastAsiaTheme="minorHAnsi" w:hAnsi="Consolas" w:cs="Consolas"/>
          <w:color w:val="6A3E3E"/>
          <w:sz w:val="20"/>
          <w:szCs w:val="20"/>
        </w:rPr>
        <w:t>i</w:t>
      </w:r>
      <w:r w:rsidRPr="0000570B">
        <w:rPr>
          <w:rFonts w:ascii="Consolas" w:eastAsiaTheme="minorHAnsi" w:hAnsi="Consolas" w:cs="Consolas"/>
          <w:color w:val="000000"/>
          <w:sz w:val="20"/>
          <w:szCs w:val="20"/>
        </w:rPr>
        <w:t xml:space="preserve"> &lt; </w:t>
      </w:r>
      <w:r w:rsidRPr="0000570B">
        <w:rPr>
          <w:rFonts w:ascii="Consolas" w:eastAsiaTheme="minorHAnsi" w:hAnsi="Consolas" w:cs="Consolas"/>
          <w:color w:val="0000C0"/>
          <w:sz w:val="20"/>
          <w:szCs w:val="20"/>
        </w:rPr>
        <w:t>numOfArtists</w:t>
      </w:r>
      <w:r w:rsidRPr="0000570B">
        <w:rPr>
          <w:rFonts w:ascii="Consolas" w:eastAsiaTheme="minorHAnsi" w:hAnsi="Consolas" w:cs="Consolas"/>
          <w:color w:val="000000"/>
          <w:sz w:val="20"/>
          <w:szCs w:val="20"/>
        </w:rPr>
        <w:t xml:space="preserve">; </w:t>
      </w:r>
      <w:r w:rsidRPr="0000570B">
        <w:rPr>
          <w:rFonts w:ascii="Consolas" w:eastAsiaTheme="minorHAnsi" w:hAnsi="Consolas" w:cs="Consolas"/>
          <w:color w:val="6A3E3E"/>
          <w:sz w:val="20"/>
          <w:szCs w:val="20"/>
        </w:rPr>
        <w:t>i</w:t>
      </w:r>
      <w:r w:rsidRPr="0000570B">
        <w:rPr>
          <w:rFonts w:ascii="Consolas" w:eastAsiaTheme="minorHAnsi" w:hAnsi="Consolas" w:cs="Consolas"/>
          <w:color w:val="000000"/>
          <w:sz w:val="20"/>
          <w:szCs w:val="20"/>
        </w:rPr>
        <w:t>++) {</w:t>
      </w:r>
    </w:p>
    <w:p w14:paraId="7EB3B763" w14:textId="77777777" w:rsidR="003E1899" w:rsidRPr="0000570B" w:rsidRDefault="003E1899" w:rsidP="003E1899">
      <w:pPr>
        <w:autoSpaceDE w:val="0"/>
        <w:autoSpaceDN w:val="0"/>
        <w:bidi w:val="0"/>
        <w:adjustRightInd w:val="0"/>
        <w:rPr>
          <w:rFonts w:ascii="Consolas" w:eastAsiaTheme="minorHAnsi" w:hAnsi="Consolas" w:cs="Consolas"/>
          <w:sz w:val="20"/>
          <w:szCs w:val="20"/>
        </w:rPr>
      </w:pPr>
      <w:r w:rsidRPr="0000570B">
        <w:rPr>
          <w:rFonts w:ascii="Consolas" w:eastAsiaTheme="minorHAnsi" w:hAnsi="Consolas" w:cs="Consolas"/>
          <w:color w:val="000000"/>
          <w:sz w:val="20"/>
          <w:szCs w:val="20"/>
        </w:rPr>
        <w:tab/>
      </w:r>
      <w:r w:rsidRPr="0000570B">
        <w:rPr>
          <w:rFonts w:ascii="Consolas" w:eastAsiaTheme="minorHAnsi" w:hAnsi="Consolas" w:cs="Consolas"/>
          <w:color w:val="000000"/>
          <w:sz w:val="20"/>
          <w:szCs w:val="20"/>
        </w:rPr>
        <w:tab/>
      </w:r>
      <w:r w:rsidRPr="0000570B">
        <w:rPr>
          <w:rFonts w:ascii="Consolas" w:eastAsiaTheme="minorHAnsi" w:hAnsi="Consolas" w:cs="Consolas"/>
          <w:color w:val="000000"/>
          <w:sz w:val="20"/>
          <w:szCs w:val="20"/>
        </w:rPr>
        <w:tab/>
      </w:r>
      <w:r w:rsidRPr="0000570B">
        <w:rPr>
          <w:rFonts w:ascii="Consolas" w:eastAsiaTheme="minorHAnsi" w:hAnsi="Consolas" w:cs="Consolas"/>
          <w:b/>
          <w:bCs/>
          <w:color w:val="7F0055"/>
          <w:sz w:val="20"/>
          <w:szCs w:val="20"/>
        </w:rPr>
        <w:t>if</w:t>
      </w:r>
      <w:r w:rsidRPr="0000570B">
        <w:rPr>
          <w:rFonts w:ascii="Consolas" w:eastAsiaTheme="minorHAnsi" w:hAnsi="Consolas" w:cs="Consolas"/>
          <w:color w:val="000000"/>
          <w:sz w:val="20"/>
          <w:szCs w:val="20"/>
        </w:rPr>
        <w:t xml:space="preserve"> (</w:t>
      </w:r>
      <w:r w:rsidRPr="0000570B">
        <w:rPr>
          <w:rFonts w:ascii="Consolas" w:eastAsiaTheme="minorHAnsi" w:hAnsi="Consolas" w:cs="Consolas"/>
          <w:color w:val="0000C0"/>
          <w:sz w:val="20"/>
          <w:szCs w:val="20"/>
        </w:rPr>
        <w:t>allArtists</w:t>
      </w:r>
      <w:r w:rsidRPr="0000570B">
        <w:rPr>
          <w:rFonts w:ascii="Consolas" w:eastAsiaTheme="minorHAnsi" w:hAnsi="Consolas" w:cs="Consolas"/>
          <w:color w:val="000000"/>
          <w:sz w:val="20"/>
          <w:szCs w:val="20"/>
        </w:rPr>
        <w:t>[</w:t>
      </w:r>
      <w:r w:rsidRPr="0000570B">
        <w:rPr>
          <w:rFonts w:ascii="Consolas" w:eastAsiaTheme="minorHAnsi" w:hAnsi="Consolas" w:cs="Consolas"/>
          <w:color w:val="6A3E3E"/>
          <w:sz w:val="20"/>
          <w:szCs w:val="20"/>
        </w:rPr>
        <w:t>i</w:t>
      </w:r>
      <w:r w:rsidRPr="0000570B">
        <w:rPr>
          <w:rFonts w:ascii="Consolas" w:eastAsiaTheme="minorHAnsi" w:hAnsi="Consolas" w:cs="Consolas"/>
          <w:color w:val="000000"/>
          <w:sz w:val="20"/>
          <w:szCs w:val="20"/>
        </w:rPr>
        <w:t>].getName().equals(</w:t>
      </w:r>
      <w:r w:rsidRPr="0000570B">
        <w:rPr>
          <w:rFonts w:ascii="Consolas" w:eastAsiaTheme="minorHAnsi" w:hAnsi="Consolas" w:cs="Consolas"/>
          <w:color w:val="6A3E3E"/>
          <w:sz w:val="20"/>
          <w:szCs w:val="20"/>
        </w:rPr>
        <w:t>name</w:t>
      </w:r>
      <w:r w:rsidRPr="0000570B">
        <w:rPr>
          <w:rFonts w:ascii="Consolas" w:eastAsiaTheme="minorHAnsi" w:hAnsi="Consolas" w:cs="Consolas"/>
          <w:color w:val="000000"/>
          <w:sz w:val="20"/>
          <w:szCs w:val="20"/>
        </w:rPr>
        <w:t>))</w:t>
      </w:r>
    </w:p>
    <w:p w14:paraId="4F8F5FDA" w14:textId="77777777" w:rsidR="003E1899" w:rsidRPr="0000570B" w:rsidRDefault="003E1899" w:rsidP="003E1899">
      <w:pPr>
        <w:autoSpaceDE w:val="0"/>
        <w:autoSpaceDN w:val="0"/>
        <w:bidi w:val="0"/>
        <w:adjustRightInd w:val="0"/>
        <w:rPr>
          <w:rFonts w:ascii="Consolas" w:eastAsiaTheme="minorHAnsi" w:hAnsi="Consolas" w:cs="Consolas"/>
          <w:sz w:val="20"/>
          <w:szCs w:val="20"/>
        </w:rPr>
      </w:pPr>
      <w:r w:rsidRPr="0000570B">
        <w:rPr>
          <w:rFonts w:ascii="Consolas" w:eastAsiaTheme="minorHAnsi" w:hAnsi="Consolas" w:cs="Consolas"/>
          <w:color w:val="000000"/>
          <w:sz w:val="20"/>
          <w:szCs w:val="20"/>
        </w:rPr>
        <w:tab/>
      </w:r>
      <w:r w:rsidRPr="0000570B">
        <w:rPr>
          <w:rFonts w:ascii="Consolas" w:eastAsiaTheme="minorHAnsi" w:hAnsi="Consolas" w:cs="Consolas"/>
          <w:color w:val="000000"/>
          <w:sz w:val="20"/>
          <w:szCs w:val="20"/>
        </w:rPr>
        <w:tab/>
      </w:r>
      <w:r w:rsidRPr="0000570B">
        <w:rPr>
          <w:rFonts w:ascii="Consolas" w:eastAsiaTheme="minorHAnsi" w:hAnsi="Consolas" w:cs="Consolas"/>
          <w:color w:val="000000"/>
          <w:sz w:val="20"/>
          <w:szCs w:val="20"/>
        </w:rPr>
        <w:tab/>
      </w:r>
      <w:r w:rsidRPr="0000570B">
        <w:rPr>
          <w:rFonts w:ascii="Consolas" w:eastAsiaTheme="minorHAnsi" w:hAnsi="Consolas" w:cs="Consolas"/>
          <w:color w:val="000000"/>
          <w:sz w:val="20"/>
          <w:szCs w:val="20"/>
        </w:rPr>
        <w:tab/>
      </w:r>
      <w:r w:rsidRPr="0000570B">
        <w:rPr>
          <w:rFonts w:ascii="Consolas" w:eastAsiaTheme="minorHAnsi" w:hAnsi="Consolas" w:cs="Consolas"/>
          <w:b/>
          <w:bCs/>
          <w:color w:val="7F0055"/>
          <w:sz w:val="20"/>
          <w:szCs w:val="20"/>
        </w:rPr>
        <w:t>return</w:t>
      </w:r>
      <w:r w:rsidRPr="0000570B">
        <w:rPr>
          <w:rFonts w:ascii="Consolas" w:eastAsiaTheme="minorHAnsi" w:hAnsi="Consolas" w:cs="Consolas"/>
          <w:color w:val="000000"/>
          <w:sz w:val="20"/>
          <w:szCs w:val="20"/>
        </w:rPr>
        <w:t xml:space="preserve"> </w:t>
      </w:r>
      <w:r w:rsidRPr="0000570B">
        <w:rPr>
          <w:rFonts w:ascii="Consolas" w:eastAsiaTheme="minorHAnsi" w:hAnsi="Consolas" w:cs="Consolas"/>
          <w:color w:val="0000C0"/>
          <w:sz w:val="20"/>
          <w:szCs w:val="20"/>
        </w:rPr>
        <w:t>allArtists</w:t>
      </w:r>
      <w:r w:rsidRPr="0000570B">
        <w:rPr>
          <w:rFonts w:ascii="Consolas" w:eastAsiaTheme="minorHAnsi" w:hAnsi="Consolas" w:cs="Consolas"/>
          <w:color w:val="000000"/>
          <w:sz w:val="20"/>
          <w:szCs w:val="20"/>
        </w:rPr>
        <w:t>[</w:t>
      </w:r>
      <w:r w:rsidRPr="0000570B">
        <w:rPr>
          <w:rFonts w:ascii="Consolas" w:eastAsiaTheme="minorHAnsi" w:hAnsi="Consolas" w:cs="Consolas"/>
          <w:color w:val="6A3E3E"/>
          <w:sz w:val="20"/>
          <w:szCs w:val="20"/>
        </w:rPr>
        <w:t>i</w:t>
      </w:r>
      <w:r w:rsidRPr="0000570B">
        <w:rPr>
          <w:rFonts w:ascii="Consolas" w:eastAsiaTheme="minorHAnsi" w:hAnsi="Consolas" w:cs="Consolas"/>
          <w:color w:val="000000"/>
          <w:sz w:val="20"/>
          <w:szCs w:val="20"/>
        </w:rPr>
        <w:t>];</w:t>
      </w:r>
    </w:p>
    <w:p w14:paraId="4A5D1705" w14:textId="77777777" w:rsidR="003E1899" w:rsidRPr="0000570B" w:rsidRDefault="003E1899" w:rsidP="003E1899">
      <w:pPr>
        <w:autoSpaceDE w:val="0"/>
        <w:autoSpaceDN w:val="0"/>
        <w:bidi w:val="0"/>
        <w:adjustRightInd w:val="0"/>
        <w:rPr>
          <w:rFonts w:ascii="Consolas" w:eastAsiaTheme="minorHAnsi" w:hAnsi="Consolas" w:cs="Consolas"/>
          <w:sz w:val="20"/>
          <w:szCs w:val="20"/>
        </w:rPr>
      </w:pPr>
      <w:r w:rsidRPr="0000570B">
        <w:rPr>
          <w:rFonts w:ascii="Consolas" w:eastAsiaTheme="minorHAnsi" w:hAnsi="Consolas" w:cs="Consolas"/>
          <w:color w:val="000000"/>
          <w:sz w:val="20"/>
          <w:szCs w:val="20"/>
        </w:rPr>
        <w:tab/>
      </w:r>
      <w:r w:rsidRPr="0000570B">
        <w:rPr>
          <w:rFonts w:ascii="Consolas" w:eastAsiaTheme="minorHAnsi" w:hAnsi="Consolas" w:cs="Consolas"/>
          <w:color w:val="000000"/>
          <w:sz w:val="20"/>
          <w:szCs w:val="20"/>
        </w:rPr>
        <w:tab/>
        <w:t>}</w:t>
      </w:r>
    </w:p>
    <w:p w14:paraId="7048F913" w14:textId="77777777" w:rsidR="003E1899" w:rsidRPr="0000570B" w:rsidRDefault="003E1899" w:rsidP="003E1899">
      <w:pPr>
        <w:autoSpaceDE w:val="0"/>
        <w:autoSpaceDN w:val="0"/>
        <w:bidi w:val="0"/>
        <w:adjustRightInd w:val="0"/>
        <w:rPr>
          <w:rFonts w:ascii="Consolas" w:eastAsiaTheme="minorHAnsi" w:hAnsi="Consolas" w:cs="Consolas"/>
          <w:sz w:val="20"/>
          <w:szCs w:val="20"/>
        </w:rPr>
      </w:pPr>
      <w:r w:rsidRPr="0000570B">
        <w:rPr>
          <w:rFonts w:ascii="Consolas" w:eastAsiaTheme="minorHAnsi" w:hAnsi="Consolas" w:cs="Consolas"/>
          <w:color w:val="000000"/>
          <w:sz w:val="20"/>
          <w:szCs w:val="20"/>
        </w:rPr>
        <w:tab/>
      </w:r>
      <w:r w:rsidRPr="0000570B">
        <w:rPr>
          <w:rFonts w:ascii="Consolas" w:eastAsiaTheme="minorHAnsi" w:hAnsi="Consolas" w:cs="Consolas"/>
          <w:color w:val="000000"/>
          <w:sz w:val="20"/>
          <w:szCs w:val="20"/>
        </w:rPr>
        <w:tab/>
      </w:r>
      <w:r w:rsidRPr="0000570B">
        <w:rPr>
          <w:rFonts w:ascii="Consolas" w:eastAsiaTheme="minorHAnsi" w:hAnsi="Consolas" w:cs="Consolas"/>
          <w:b/>
          <w:bCs/>
          <w:color w:val="7F0055"/>
          <w:sz w:val="20"/>
          <w:szCs w:val="20"/>
        </w:rPr>
        <w:t>return</w:t>
      </w:r>
      <w:r w:rsidRPr="0000570B">
        <w:rPr>
          <w:rFonts w:ascii="Consolas" w:eastAsiaTheme="minorHAnsi" w:hAnsi="Consolas" w:cs="Consolas"/>
          <w:color w:val="000000"/>
          <w:sz w:val="20"/>
          <w:szCs w:val="20"/>
        </w:rPr>
        <w:t xml:space="preserve"> </w:t>
      </w:r>
      <w:r w:rsidRPr="0000570B">
        <w:rPr>
          <w:rFonts w:ascii="Consolas" w:eastAsiaTheme="minorHAnsi" w:hAnsi="Consolas" w:cs="Consolas"/>
          <w:b/>
          <w:bCs/>
          <w:color w:val="7F0055"/>
          <w:sz w:val="20"/>
          <w:szCs w:val="20"/>
        </w:rPr>
        <w:t>null</w:t>
      </w:r>
      <w:r w:rsidRPr="0000570B">
        <w:rPr>
          <w:rFonts w:ascii="Consolas" w:eastAsiaTheme="minorHAnsi" w:hAnsi="Consolas" w:cs="Consolas"/>
          <w:color w:val="000000"/>
          <w:sz w:val="20"/>
          <w:szCs w:val="20"/>
        </w:rPr>
        <w:t>;</w:t>
      </w:r>
    </w:p>
    <w:p w14:paraId="3A883B13" w14:textId="77777777" w:rsidR="003E1899" w:rsidRDefault="003E1899" w:rsidP="003E1899">
      <w:pPr>
        <w:autoSpaceDE w:val="0"/>
        <w:autoSpaceDN w:val="0"/>
        <w:bidi w:val="0"/>
        <w:adjustRightInd w:val="0"/>
        <w:rPr>
          <w:rFonts w:ascii="Consolas" w:eastAsiaTheme="minorHAnsi" w:hAnsi="Consolas" w:cs="Consolas"/>
          <w:sz w:val="20"/>
          <w:szCs w:val="20"/>
        </w:rPr>
      </w:pPr>
      <w:r w:rsidRPr="0000570B">
        <w:rPr>
          <w:rFonts w:ascii="Consolas" w:eastAsiaTheme="minorHAnsi" w:hAnsi="Consolas" w:cs="Consolas"/>
          <w:color w:val="000000"/>
          <w:sz w:val="20"/>
          <w:szCs w:val="20"/>
        </w:rPr>
        <w:tab/>
        <w:t>}</w:t>
      </w:r>
    </w:p>
    <w:p w14:paraId="174F1468" w14:textId="77777777" w:rsidR="003E1899" w:rsidRDefault="003E1899" w:rsidP="003E1899">
      <w:pPr>
        <w:autoSpaceDE w:val="0"/>
        <w:autoSpaceDN w:val="0"/>
        <w:bidi w:val="0"/>
        <w:adjustRightInd w:val="0"/>
        <w:rPr>
          <w:rFonts w:ascii="Consolas" w:eastAsiaTheme="minorHAnsi" w:hAnsi="Consolas" w:cs="Consolas"/>
          <w:sz w:val="20"/>
          <w:szCs w:val="20"/>
        </w:rPr>
      </w:pPr>
    </w:p>
    <w:p w14:paraId="4FCE9EB7" w14:textId="77777777" w:rsidR="003E1899" w:rsidRDefault="003E1899" w:rsidP="003E1899">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Song getSongByName(String </w:t>
      </w:r>
      <w:r>
        <w:rPr>
          <w:rFonts w:ascii="Consolas" w:eastAsiaTheme="minorHAnsi" w:hAnsi="Consolas" w:cs="Consolas"/>
          <w:color w:val="6A3E3E"/>
          <w:sz w:val="20"/>
          <w:szCs w:val="20"/>
        </w:rPr>
        <w:t>name</w:t>
      </w:r>
      <w:r>
        <w:rPr>
          <w:rFonts w:ascii="Consolas" w:eastAsiaTheme="minorHAnsi" w:hAnsi="Consolas" w:cs="Consolas"/>
          <w:color w:val="000000"/>
          <w:sz w:val="20"/>
          <w:szCs w:val="20"/>
        </w:rPr>
        <w:t>) {</w:t>
      </w:r>
    </w:p>
    <w:p w14:paraId="44ABB084" w14:textId="77777777" w:rsidR="003E1899" w:rsidRDefault="003E1899" w:rsidP="003E1899">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for</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i</w:t>
      </w:r>
      <w:r>
        <w:rPr>
          <w:rFonts w:ascii="Consolas" w:eastAsiaTheme="minorHAnsi" w:hAnsi="Consolas" w:cs="Consolas"/>
          <w:color w:val="000000"/>
          <w:sz w:val="20"/>
          <w:szCs w:val="20"/>
        </w:rPr>
        <w:t xml:space="preserve"> = 0; </w:t>
      </w:r>
      <w:r>
        <w:rPr>
          <w:rFonts w:ascii="Consolas" w:eastAsiaTheme="minorHAnsi" w:hAnsi="Consolas" w:cs="Consolas"/>
          <w:color w:val="6A3E3E"/>
          <w:sz w:val="20"/>
          <w:szCs w:val="20"/>
        </w:rPr>
        <w:t>i</w:t>
      </w:r>
      <w:r>
        <w:rPr>
          <w:rFonts w:ascii="Consolas" w:eastAsiaTheme="minorHAnsi" w:hAnsi="Consolas" w:cs="Consolas"/>
          <w:color w:val="000000"/>
          <w:sz w:val="20"/>
          <w:szCs w:val="20"/>
        </w:rPr>
        <w:t xml:space="preserve"> &lt; </w:t>
      </w:r>
      <w:r>
        <w:rPr>
          <w:rFonts w:ascii="Consolas" w:eastAsiaTheme="minorHAnsi" w:hAnsi="Consolas" w:cs="Consolas"/>
          <w:color w:val="0000C0"/>
          <w:sz w:val="20"/>
          <w:szCs w:val="20"/>
        </w:rPr>
        <w:t>numOfSongs</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i</w:t>
      </w:r>
      <w:r>
        <w:rPr>
          <w:rFonts w:ascii="Consolas" w:eastAsiaTheme="minorHAnsi" w:hAnsi="Consolas" w:cs="Consolas"/>
          <w:color w:val="000000"/>
          <w:sz w:val="20"/>
          <w:szCs w:val="20"/>
        </w:rPr>
        <w:t>++) {</w:t>
      </w:r>
    </w:p>
    <w:p w14:paraId="099F9039" w14:textId="77777777" w:rsidR="003E1899" w:rsidRDefault="003E1899" w:rsidP="003E1899">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allSongs</w:t>
      </w:r>
      <w:r>
        <w:rPr>
          <w:rFonts w:ascii="Consolas" w:eastAsiaTheme="minorHAnsi" w:hAnsi="Consolas" w:cs="Consolas"/>
          <w:color w:val="000000"/>
          <w:sz w:val="20"/>
          <w:szCs w:val="20"/>
        </w:rPr>
        <w:t>[</w:t>
      </w:r>
      <w:r>
        <w:rPr>
          <w:rFonts w:ascii="Consolas" w:eastAsiaTheme="minorHAnsi" w:hAnsi="Consolas" w:cs="Consolas"/>
          <w:color w:val="6A3E3E"/>
          <w:sz w:val="20"/>
          <w:szCs w:val="20"/>
        </w:rPr>
        <w:t>i</w:t>
      </w:r>
      <w:r>
        <w:rPr>
          <w:rFonts w:ascii="Consolas" w:eastAsiaTheme="minorHAnsi" w:hAnsi="Consolas" w:cs="Consolas"/>
          <w:color w:val="000000"/>
          <w:sz w:val="20"/>
          <w:szCs w:val="20"/>
        </w:rPr>
        <w:t>].getName().equals(</w:t>
      </w:r>
      <w:r>
        <w:rPr>
          <w:rFonts w:ascii="Consolas" w:eastAsiaTheme="minorHAnsi" w:hAnsi="Consolas" w:cs="Consolas"/>
          <w:color w:val="6A3E3E"/>
          <w:sz w:val="20"/>
          <w:szCs w:val="20"/>
        </w:rPr>
        <w:t>name</w:t>
      </w:r>
      <w:r>
        <w:rPr>
          <w:rFonts w:ascii="Consolas" w:eastAsiaTheme="minorHAnsi" w:hAnsi="Consolas" w:cs="Consolas"/>
          <w:color w:val="000000"/>
          <w:sz w:val="20"/>
          <w:szCs w:val="20"/>
        </w:rPr>
        <w:t>))</w:t>
      </w:r>
    </w:p>
    <w:p w14:paraId="496C8D22" w14:textId="77777777" w:rsidR="003E1899" w:rsidRDefault="003E1899" w:rsidP="003E1899">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allSongs</w:t>
      </w:r>
      <w:r>
        <w:rPr>
          <w:rFonts w:ascii="Consolas" w:eastAsiaTheme="minorHAnsi" w:hAnsi="Consolas" w:cs="Consolas"/>
          <w:color w:val="000000"/>
          <w:sz w:val="20"/>
          <w:szCs w:val="20"/>
        </w:rPr>
        <w:t>[</w:t>
      </w:r>
      <w:r>
        <w:rPr>
          <w:rFonts w:ascii="Consolas" w:eastAsiaTheme="minorHAnsi" w:hAnsi="Consolas" w:cs="Consolas"/>
          <w:color w:val="6A3E3E"/>
          <w:sz w:val="20"/>
          <w:szCs w:val="20"/>
        </w:rPr>
        <w:t>i</w:t>
      </w:r>
      <w:r>
        <w:rPr>
          <w:rFonts w:ascii="Consolas" w:eastAsiaTheme="minorHAnsi" w:hAnsi="Consolas" w:cs="Consolas"/>
          <w:color w:val="000000"/>
          <w:sz w:val="20"/>
          <w:szCs w:val="20"/>
        </w:rPr>
        <w:t>];</w:t>
      </w:r>
    </w:p>
    <w:p w14:paraId="646F348E" w14:textId="77777777" w:rsidR="003E1899" w:rsidRDefault="003E1899" w:rsidP="003E1899">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14:paraId="1940184F" w14:textId="77777777" w:rsidR="003E1899" w:rsidRDefault="003E1899" w:rsidP="003E1899">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null</w:t>
      </w:r>
      <w:r>
        <w:rPr>
          <w:rFonts w:ascii="Consolas" w:eastAsiaTheme="minorHAnsi" w:hAnsi="Consolas" w:cs="Consolas"/>
          <w:color w:val="000000"/>
          <w:sz w:val="20"/>
          <w:szCs w:val="20"/>
        </w:rPr>
        <w:t>;</w:t>
      </w:r>
    </w:p>
    <w:p w14:paraId="4AF157AE" w14:textId="77777777" w:rsidR="003E1899" w:rsidRDefault="003E1899" w:rsidP="003E1899">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14:paraId="27BD84E8" w14:textId="77777777" w:rsidR="003E1899" w:rsidRDefault="003E1899" w:rsidP="003E1899">
      <w:pPr>
        <w:autoSpaceDE w:val="0"/>
        <w:autoSpaceDN w:val="0"/>
        <w:bidi w:val="0"/>
        <w:adjustRightInd w:val="0"/>
        <w:rPr>
          <w:rFonts w:ascii="Consolas" w:eastAsiaTheme="minorHAnsi" w:hAnsi="Consolas" w:cs="Consolas"/>
          <w:sz w:val="20"/>
          <w:szCs w:val="20"/>
        </w:rPr>
      </w:pPr>
    </w:p>
    <w:p w14:paraId="2CA071D4" w14:textId="77777777" w:rsidR="003E1899" w:rsidRDefault="003E1899" w:rsidP="003E1899">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boolean</w:t>
      </w:r>
      <w:r>
        <w:rPr>
          <w:rFonts w:ascii="Consolas" w:eastAsiaTheme="minorHAnsi" w:hAnsi="Consolas" w:cs="Consolas"/>
          <w:color w:val="000000"/>
          <w:sz w:val="20"/>
          <w:szCs w:val="20"/>
        </w:rPr>
        <w:t xml:space="preserve"> addArtist(String </w:t>
      </w:r>
      <w:r>
        <w:rPr>
          <w:rFonts w:ascii="Consolas" w:eastAsiaTheme="minorHAnsi" w:hAnsi="Consolas" w:cs="Consolas"/>
          <w:color w:val="6A3E3E"/>
          <w:sz w:val="20"/>
          <w:szCs w:val="20"/>
        </w:rPr>
        <w:t>name</w:t>
      </w:r>
      <w:r>
        <w:rPr>
          <w:rFonts w:ascii="Consolas" w:eastAsiaTheme="minorHAnsi" w:hAnsi="Consolas" w:cs="Consolas"/>
          <w:color w:val="000000"/>
          <w:sz w:val="20"/>
          <w:szCs w:val="20"/>
        </w:rPr>
        <w:t>) {</w:t>
      </w:r>
    </w:p>
    <w:p w14:paraId="223B98AD" w14:textId="77777777" w:rsidR="003E1899" w:rsidRDefault="003E1899" w:rsidP="003E1899">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Artist </w:t>
      </w:r>
      <w:r>
        <w:rPr>
          <w:rFonts w:ascii="Consolas" w:eastAsiaTheme="minorHAnsi" w:hAnsi="Consolas" w:cs="Consolas"/>
          <w:color w:val="6A3E3E"/>
          <w:sz w:val="20"/>
          <w:szCs w:val="20"/>
        </w:rPr>
        <w:t>temp</w:t>
      </w:r>
      <w:r>
        <w:rPr>
          <w:rFonts w:ascii="Consolas" w:eastAsiaTheme="minorHAnsi" w:hAnsi="Consolas" w:cs="Consolas"/>
          <w:color w:val="000000"/>
          <w:sz w:val="20"/>
          <w:szCs w:val="20"/>
        </w:rPr>
        <w:t xml:space="preserve"> = getArtistByName(</w:t>
      </w:r>
      <w:r>
        <w:rPr>
          <w:rFonts w:ascii="Consolas" w:eastAsiaTheme="minorHAnsi" w:hAnsi="Consolas" w:cs="Consolas"/>
          <w:color w:val="6A3E3E"/>
          <w:sz w:val="20"/>
          <w:szCs w:val="20"/>
        </w:rPr>
        <w:t>name</w:t>
      </w:r>
      <w:r>
        <w:rPr>
          <w:rFonts w:ascii="Consolas" w:eastAsiaTheme="minorHAnsi" w:hAnsi="Consolas" w:cs="Consolas"/>
          <w:color w:val="000000"/>
          <w:sz w:val="20"/>
          <w:szCs w:val="20"/>
        </w:rPr>
        <w:t>);</w:t>
      </w:r>
    </w:p>
    <w:p w14:paraId="635CE356" w14:textId="77777777" w:rsidR="003E1899" w:rsidRDefault="003E1899" w:rsidP="003E1899">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temp</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null</w:t>
      </w:r>
      <w:r>
        <w:rPr>
          <w:rFonts w:ascii="Consolas" w:eastAsiaTheme="minorHAnsi" w:hAnsi="Consolas" w:cs="Consolas"/>
          <w:color w:val="000000"/>
          <w:sz w:val="20"/>
          <w:szCs w:val="20"/>
        </w:rPr>
        <w:t>) {</w:t>
      </w:r>
    </w:p>
    <w:p w14:paraId="7D8A46CF" w14:textId="77777777" w:rsidR="003E1899" w:rsidRDefault="003E1899" w:rsidP="003E1899">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numOfArtists</w:t>
      </w:r>
      <w:r>
        <w:rPr>
          <w:rFonts w:ascii="Consolas" w:eastAsiaTheme="minorHAnsi" w:hAnsi="Consolas" w:cs="Consolas"/>
          <w:color w:val="000000"/>
          <w:sz w:val="20"/>
          <w:szCs w:val="20"/>
        </w:rPr>
        <w:t xml:space="preserve"> == </w:t>
      </w:r>
      <w:r>
        <w:rPr>
          <w:rFonts w:ascii="Consolas" w:eastAsiaTheme="minorHAnsi" w:hAnsi="Consolas" w:cs="Consolas"/>
          <w:color w:val="0000C0"/>
          <w:sz w:val="20"/>
          <w:szCs w:val="20"/>
        </w:rPr>
        <w:t>allArtists</w:t>
      </w:r>
      <w:r>
        <w:rPr>
          <w:rFonts w:ascii="Consolas" w:eastAsiaTheme="minorHAnsi" w:hAnsi="Consolas" w:cs="Consolas"/>
          <w:color w:val="000000"/>
          <w:sz w:val="20"/>
          <w:szCs w:val="20"/>
        </w:rPr>
        <w:t>.</w:t>
      </w:r>
      <w:r>
        <w:rPr>
          <w:rFonts w:ascii="Consolas" w:eastAsiaTheme="minorHAnsi" w:hAnsi="Consolas" w:cs="Consolas"/>
          <w:color w:val="0000C0"/>
          <w:sz w:val="20"/>
          <w:szCs w:val="20"/>
        </w:rPr>
        <w:t>length</w:t>
      </w:r>
      <w:r>
        <w:rPr>
          <w:rFonts w:ascii="Consolas" w:eastAsiaTheme="minorHAnsi" w:hAnsi="Consolas" w:cs="Consolas"/>
          <w:color w:val="000000"/>
          <w:sz w:val="20"/>
          <w:szCs w:val="20"/>
        </w:rPr>
        <w:t>) {</w:t>
      </w:r>
    </w:p>
    <w:p w14:paraId="3CCB7AF8" w14:textId="121F8C1B" w:rsidR="003E1899" w:rsidRDefault="003E1899" w:rsidP="003E1899">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sidR="0000570B">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allArtists</w:t>
      </w:r>
      <w:r w:rsidR="0000570B">
        <w:rPr>
          <w:rFonts w:ascii="Consolas" w:eastAsiaTheme="minorHAnsi" w:hAnsi="Consolas" w:cs="Consolas"/>
          <w:color w:val="0000C0"/>
          <w:sz w:val="20"/>
          <w:szCs w:val="20"/>
        </w:rPr>
        <w:t xml:space="preserve"> </w:t>
      </w:r>
      <w:r w:rsidR="0000570B">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Arrays.</w:t>
      </w:r>
      <w:r>
        <w:rPr>
          <w:rFonts w:ascii="Consolas" w:eastAsiaTheme="minorHAnsi" w:hAnsi="Consolas" w:cs="Consolas"/>
          <w:i/>
          <w:iCs/>
          <w:color w:val="000000"/>
          <w:sz w:val="20"/>
          <w:szCs w:val="20"/>
        </w:rPr>
        <w:t>copyOf</w:t>
      </w:r>
      <w:r>
        <w:rPr>
          <w:rFonts w:ascii="Consolas" w:eastAsiaTheme="minorHAnsi" w:hAnsi="Consolas" w:cs="Consolas"/>
          <w:color w:val="000000"/>
          <w:sz w:val="20"/>
          <w:szCs w:val="20"/>
        </w:rPr>
        <w:t>(</w:t>
      </w:r>
      <w:r>
        <w:rPr>
          <w:rFonts w:ascii="Consolas" w:eastAsiaTheme="minorHAnsi" w:hAnsi="Consolas" w:cs="Consolas"/>
          <w:color w:val="0000C0"/>
          <w:sz w:val="20"/>
          <w:szCs w:val="20"/>
        </w:rPr>
        <w:t>allArtists</w:t>
      </w:r>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allArtists</w:t>
      </w:r>
      <w:r>
        <w:rPr>
          <w:rFonts w:ascii="Consolas" w:eastAsiaTheme="minorHAnsi" w:hAnsi="Consolas" w:cs="Consolas"/>
          <w:color w:val="000000"/>
          <w:sz w:val="20"/>
          <w:szCs w:val="20"/>
        </w:rPr>
        <w:t>.</w:t>
      </w:r>
      <w:r>
        <w:rPr>
          <w:rFonts w:ascii="Consolas" w:eastAsiaTheme="minorHAnsi" w:hAnsi="Consolas" w:cs="Consolas"/>
          <w:color w:val="0000C0"/>
          <w:sz w:val="20"/>
          <w:szCs w:val="20"/>
        </w:rPr>
        <w:t>length</w:t>
      </w:r>
      <w:r>
        <w:rPr>
          <w:rFonts w:ascii="Consolas" w:eastAsiaTheme="minorHAnsi" w:hAnsi="Consolas" w:cs="Consolas"/>
          <w:color w:val="000000"/>
          <w:sz w:val="20"/>
          <w:szCs w:val="20"/>
        </w:rPr>
        <w:t>*2);</w:t>
      </w:r>
    </w:p>
    <w:p w14:paraId="65395B07" w14:textId="77777777" w:rsidR="003E1899" w:rsidRDefault="003E1899" w:rsidP="003E1899">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14:paraId="6465FAB3" w14:textId="77777777" w:rsidR="003E1899" w:rsidRDefault="003E1899" w:rsidP="003E1899">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allArtists</w:t>
      </w:r>
      <w:r>
        <w:rPr>
          <w:rFonts w:ascii="Consolas" w:eastAsiaTheme="minorHAnsi" w:hAnsi="Consolas" w:cs="Consolas"/>
          <w:color w:val="000000"/>
          <w:sz w:val="20"/>
          <w:szCs w:val="20"/>
        </w:rPr>
        <w:t>[</w:t>
      </w:r>
      <w:r>
        <w:rPr>
          <w:rFonts w:ascii="Consolas" w:eastAsiaTheme="minorHAnsi" w:hAnsi="Consolas" w:cs="Consolas"/>
          <w:color w:val="0000C0"/>
          <w:sz w:val="20"/>
          <w:szCs w:val="20"/>
        </w:rPr>
        <w:t>numOfArtists</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Artist(</w:t>
      </w:r>
      <w:r>
        <w:rPr>
          <w:rFonts w:ascii="Consolas" w:eastAsiaTheme="minorHAnsi" w:hAnsi="Consolas" w:cs="Consolas"/>
          <w:color w:val="6A3E3E"/>
          <w:sz w:val="20"/>
          <w:szCs w:val="20"/>
        </w:rPr>
        <w:t>name</w:t>
      </w:r>
      <w:r>
        <w:rPr>
          <w:rFonts w:ascii="Consolas" w:eastAsiaTheme="minorHAnsi" w:hAnsi="Consolas" w:cs="Consolas"/>
          <w:color w:val="000000"/>
          <w:sz w:val="20"/>
          <w:szCs w:val="20"/>
        </w:rPr>
        <w:t>);</w:t>
      </w:r>
    </w:p>
    <w:p w14:paraId="374F9918" w14:textId="77777777" w:rsidR="003E1899" w:rsidRDefault="003E1899" w:rsidP="003E1899">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true</w:t>
      </w:r>
      <w:r>
        <w:rPr>
          <w:rFonts w:ascii="Consolas" w:eastAsiaTheme="minorHAnsi" w:hAnsi="Consolas" w:cs="Consolas"/>
          <w:color w:val="000000"/>
          <w:sz w:val="20"/>
          <w:szCs w:val="20"/>
        </w:rPr>
        <w:t>;</w:t>
      </w:r>
    </w:p>
    <w:p w14:paraId="03B0EF0F" w14:textId="77777777" w:rsidR="003E1899" w:rsidRDefault="003E1899" w:rsidP="003E1899">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14:paraId="35CFD4E9" w14:textId="77777777" w:rsidR="003E1899" w:rsidRDefault="003E1899" w:rsidP="003E1899">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false</w:t>
      </w:r>
      <w:r>
        <w:rPr>
          <w:rFonts w:ascii="Consolas" w:eastAsiaTheme="minorHAnsi" w:hAnsi="Consolas" w:cs="Consolas"/>
          <w:color w:val="000000"/>
          <w:sz w:val="20"/>
          <w:szCs w:val="20"/>
        </w:rPr>
        <w:t>;</w:t>
      </w:r>
    </w:p>
    <w:p w14:paraId="0127CCE9" w14:textId="77777777" w:rsidR="003E1899" w:rsidRDefault="003E1899" w:rsidP="003E1899">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14:paraId="6EECA716" w14:textId="77777777" w:rsidR="003E1899" w:rsidRDefault="003E1899" w:rsidP="003E1899">
      <w:pPr>
        <w:autoSpaceDE w:val="0"/>
        <w:autoSpaceDN w:val="0"/>
        <w:bidi w:val="0"/>
        <w:adjustRightInd w:val="0"/>
        <w:rPr>
          <w:rFonts w:ascii="Consolas" w:eastAsiaTheme="minorHAnsi" w:hAnsi="Consolas" w:cs="Consolas"/>
          <w:sz w:val="20"/>
          <w:szCs w:val="20"/>
        </w:rPr>
      </w:pPr>
    </w:p>
    <w:p w14:paraId="07D2E9CA" w14:textId="4A211080" w:rsidR="003E1899" w:rsidRPr="0000570B" w:rsidRDefault="003E1899" w:rsidP="003E1899">
      <w:pPr>
        <w:autoSpaceDE w:val="0"/>
        <w:autoSpaceDN w:val="0"/>
        <w:bidi w:val="0"/>
        <w:adjustRightInd w:val="0"/>
        <w:rPr>
          <w:rFonts w:ascii="Consolas" w:eastAsiaTheme="minorHAnsi" w:hAnsi="Consolas" w:cs="Consolas"/>
          <w:sz w:val="20"/>
          <w:szCs w:val="20"/>
          <w:highlight w:val="yellow"/>
        </w:rPr>
      </w:pPr>
      <w:r>
        <w:rPr>
          <w:rFonts w:ascii="Consolas" w:eastAsiaTheme="minorHAnsi" w:hAnsi="Consolas" w:cs="Consolas"/>
          <w:color w:val="000000"/>
          <w:sz w:val="20"/>
          <w:szCs w:val="20"/>
        </w:rPr>
        <w:tab/>
      </w:r>
      <w:r w:rsidRPr="0000570B">
        <w:rPr>
          <w:rFonts w:ascii="Consolas" w:eastAsiaTheme="minorHAnsi" w:hAnsi="Consolas" w:cs="Consolas"/>
          <w:b/>
          <w:bCs/>
          <w:color w:val="7F0055"/>
          <w:sz w:val="20"/>
          <w:szCs w:val="20"/>
          <w:highlight w:val="yellow"/>
        </w:rPr>
        <w:t>public</w:t>
      </w:r>
      <w:r w:rsidRPr="0000570B">
        <w:rPr>
          <w:rFonts w:ascii="Consolas" w:eastAsiaTheme="minorHAnsi" w:hAnsi="Consolas" w:cs="Consolas"/>
          <w:color w:val="000000"/>
          <w:sz w:val="20"/>
          <w:szCs w:val="20"/>
          <w:highlight w:val="yellow"/>
        </w:rPr>
        <w:t xml:space="preserve"> eAddSongStatus addSong(String </w:t>
      </w:r>
      <w:r w:rsidRPr="0000570B">
        <w:rPr>
          <w:rFonts w:ascii="Consolas" w:eastAsiaTheme="minorHAnsi" w:hAnsi="Consolas" w:cs="Consolas"/>
          <w:color w:val="6A3E3E"/>
          <w:sz w:val="20"/>
          <w:szCs w:val="20"/>
          <w:highlight w:val="yellow"/>
        </w:rPr>
        <w:t>songName</w:t>
      </w:r>
      <w:r w:rsidRPr="0000570B">
        <w:rPr>
          <w:rFonts w:ascii="Consolas" w:eastAsiaTheme="minorHAnsi" w:hAnsi="Consolas" w:cs="Consolas"/>
          <w:color w:val="000000"/>
          <w:sz w:val="20"/>
          <w:szCs w:val="20"/>
          <w:highlight w:val="yellow"/>
        </w:rPr>
        <w:t xml:space="preserve">, String </w:t>
      </w:r>
      <w:r w:rsidRPr="0000570B">
        <w:rPr>
          <w:rFonts w:ascii="Consolas" w:eastAsiaTheme="minorHAnsi" w:hAnsi="Consolas" w:cs="Consolas"/>
          <w:color w:val="6A3E3E"/>
          <w:sz w:val="20"/>
          <w:szCs w:val="20"/>
          <w:highlight w:val="yellow"/>
        </w:rPr>
        <w:t>writerName</w:t>
      </w:r>
      <w:r w:rsidRPr="0000570B">
        <w:rPr>
          <w:rFonts w:ascii="Consolas" w:eastAsiaTheme="minorHAnsi" w:hAnsi="Consolas" w:cs="Consolas"/>
          <w:color w:val="000000"/>
          <w:sz w:val="20"/>
          <w:szCs w:val="20"/>
          <w:highlight w:val="yellow"/>
        </w:rPr>
        <w:t xml:space="preserve">, </w:t>
      </w:r>
      <w:r w:rsidR="0000570B" w:rsidRPr="0000570B">
        <w:rPr>
          <w:rFonts w:ascii="Consolas" w:eastAsiaTheme="minorHAnsi" w:hAnsi="Consolas" w:cs="Consolas"/>
          <w:color w:val="000000"/>
          <w:sz w:val="20"/>
          <w:szCs w:val="20"/>
          <w:highlight w:val="yellow"/>
        </w:rPr>
        <w:br/>
        <w:t xml:space="preserve">                                                      </w:t>
      </w:r>
      <w:r w:rsidRPr="0000570B">
        <w:rPr>
          <w:rFonts w:ascii="Consolas" w:eastAsiaTheme="minorHAnsi" w:hAnsi="Consolas" w:cs="Consolas"/>
          <w:color w:val="000000"/>
          <w:sz w:val="20"/>
          <w:szCs w:val="20"/>
          <w:highlight w:val="yellow"/>
        </w:rPr>
        <w:t xml:space="preserve">String </w:t>
      </w:r>
      <w:r w:rsidRPr="0000570B">
        <w:rPr>
          <w:rFonts w:ascii="Consolas" w:eastAsiaTheme="minorHAnsi" w:hAnsi="Consolas" w:cs="Consolas"/>
          <w:color w:val="6A3E3E"/>
          <w:sz w:val="20"/>
          <w:szCs w:val="20"/>
          <w:highlight w:val="yellow"/>
        </w:rPr>
        <w:t>performerName</w:t>
      </w:r>
      <w:r w:rsidRPr="0000570B">
        <w:rPr>
          <w:rFonts w:ascii="Consolas" w:eastAsiaTheme="minorHAnsi" w:hAnsi="Consolas" w:cs="Consolas"/>
          <w:color w:val="000000"/>
          <w:sz w:val="20"/>
          <w:szCs w:val="20"/>
          <w:highlight w:val="yellow"/>
        </w:rPr>
        <w:t>) {</w:t>
      </w:r>
    </w:p>
    <w:p w14:paraId="415F8D86" w14:textId="77777777" w:rsidR="003E1899" w:rsidRPr="0000570B" w:rsidRDefault="003E1899" w:rsidP="003E1899">
      <w:pPr>
        <w:autoSpaceDE w:val="0"/>
        <w:autoSpaceDN w:val="0"/>
        <w:bidi w:val="0"/>
        <w:adjustRightInd w:val="0"/>
        <w:rPr>
          <w:rFonts w:ascii="Consolas" w:eastAsiaTheme="minorHAnsi" w:hAnsi="Consolas" w:cs="Consolas"/>
          <w:sz w:val="20"/>
          <w:szCs w:val="20"/>
          <w:highlight w:val="yellow"/>
        </w:rPr>
      </w:pPr>
      <w:r w:rsidRPr="0000570B">
        <w:rPr>
          <w:rFonts w:ascii="Consolas" w:eastAsiaTheme="minorHAnsi" w:hAnsi="Consolas" w:cs="Consolas"/>
          <w:color w:val="000000"/>
          <w:sz w:val="20"/>
          <w:szCs w:val="20"/>
          <w:highlight w:val="yellow"/>
        </w:rPr>
        <w:tab/>
      </w:r>
      <w:r w:rsidRPr="0000570B">
        <w:rPr>
          <w:rFonts w:ascii="Consolas" w:eastAsiaTheme="minorHAnsi" w:hAnsi="Consolas" w:cs="Consolas"/>
          <w:color w:val="000000"/>
          <w:sz w:val="20"/>
          <w:szCs w:val="20"/>
          <w:highlight w:val="yellow"/>
        </w:rPr>
        <w:tab/>
        <w:t xml:space="preserve">Song </w:t>
      </w:r>
      <w:r w:rsidRPr="0000570B">
        <w:rPr>
          <w:rFonts w:ascii="Consolas" w:eastAsiaTheme="minorHAnsi" w:hAnsi="Consolas" w:cs="Consolas"/>
          <w:color w:val="6A3E3E"/>
          <w:sz w:val="20"/>
          <w:szCs w:val="20"/>
          <w:highlight w:val="yellow"/>
        </w:rPr>
        <w:t>temp</w:t>
      </w:r>
      <w:r w:rsidRPr="0000570B">
        <w:rPr>
          <w:rFonts w:ascii="Consolas" w:eastAsiaTheme="minorHAnsi" w:hAnsi="Consolas" w:cs="Consolas"/>
          <w:color w:val="000000"/>
          <w:sz w:val="20"/>
          <w:szCs w:val="20"/>
          <w:highlight w:val="yellow"/>
        </w:rPr>
        <w:t xml:space="preserve"> = getSongByName(</w:t>
      </w:r>
      <w:r w:rsidRPr="0000570B">
        <w:rPr>
          <w:rFonts w:ascii="Consolas" w:eastAsiaTheme="minorHAnsi" w:hAnsi="Consolas" w:cs="Consolas"/>
          <w:color w:val="6A3E3E"/>
          <w:sz w:val="20"/>
          <w:szCs w:val="20"/>
          <w:highlight w:val="yellow"/>
        </w:rPr>
        <w:t>songName</w:t>
      </w:r>
      <w:r w:rsidRPr="0000570B">
        <w:rPr>
          <w:rFonts w:ascii="Consolas" w:eastAsiaTheme="minorHAnsi" w:hAnsi="Consolas" w:cs="Consolas"/>
          <w:color w:val="000000"/>
          <w:sz w:val="20"/>
          <w:szCs w:val="20"/>
          <w:highlight w:val="yellow"/>
        </w:rPr>
        <w:t>);</w:t>
      </w:r>
    </w:p>
    <w:p w14:paraId="09C52ECA" w14:textId="77777777" w:rsidR="003E1899" w:rsidRPr="0000570B" w:rsidRDefault="003E1899" w:rsidP="003E1899">
      <w:pPr>
        <w:autoSpaceDE w:val="0"/>
        <w:autoSpaceDN w:val="0"/>
        <w:bidi w:val="0"/>
        <w:adjustRightInd w:val="0"/>
        <w:rPr>
          <w:rFonts w:ascii="Consolas" w:eastAsiaTheme="minorHAnsi" w:hAnsi="Consolas" w:cs="Consolas"/>
          <w:sz w:val="20"/>
          <w:szCs w:val="20"/>
          <w:highlight w:val="yellow"/>
        </w:rPr>
      </w:pPr>
      <w:r w:rsidRPr="0000570B">
        <w:rPr>
          <w:rFonts w:ascii="Consolas" w:eastAsiaTheme="minorHAnsi" w:hAnsi="Consolas" w:cs="Consolas"/>
          <w:color w:val="000000"/>
          <w:sz w:val="20"/>
          <w:szCs w:val="20"/>
          <w:highlight w:val="yellow"/>
        </w:rPr>
        <w:tab/>
      </w:r>
      <w:r w:rsidRPr="0000570B">
        <w:rPr>
          <w:rFonts w:ascii="Consolas" w:eastAsiaTheme="minorHAnsi" w:hAnsi="Consolas" w:cs="Consolas"/>
          <w:color w:val="000000"/>
          <w:sz w:val="20"/>
          <w:szCs w:val="20"/>
          <w:highlight w:val="yellow"/>
        </w:rPr>
        <w:tab/>
      </w:r>
      <w:r w:rsidRPr="0000570B">
        <w:rPr>
          <w:rFonts w:ascii="Consolas" w:eastAsiaTheme="minorHAnsi" w:hAnsi="Consolas" w:cs="Consolas"/>
          <w:b/>
          <w:bCs/>
          <w:color w:val="7F0055"/>
          <w:sz w:val="20"/>
          <w:szCs w:val="20"/>
          <w:highlight w:val="yellow"/>
        </w:rPr>
        <w:t>if</w:t>
      </w:r>
      <w:r w:rsidRPr="0000570B">
        <w:rPr>
          <w:rFonts w:ascii="Consolas" w:eastAsiaTheme="minorHAnsi" w:hAnsi="Consolas" w:cs="Consolas"/>
          <w:color w:val="000000"/>
          <w:sz w:val="20"/>
          <w:szCs w:val="20"/>
          <w:highlight w:val="yellow"/>
        </w:rPr>
        <w:t xml:space="preserve"> (</w:t>
      </w:r>
      <w:r w:rsidRPr="0000570B">
        <w:rPr>
          <w:rFonts w:ascii="Consolas" w:eastAsiaTheme="minorHAnsi" w:hAnsi="Consolas" w:cs="Consolas"/>
          <w:color w:val="6A3E3E"/>
          <w:sz w:val="20"/>
          <w:szCs w:val="20"/>
          <w:highlight w:val="yellow"/>
        </w:rPr>
        <w:t>temp</w:t>
      </w:r>
      <w:r w:rsidRPr="0000570B">
        <w:rPr>
          <w:rFonts w:ascii="Consolas" w:eastAsiaTheme="minorHAnsi" w:hAnsi="Consolas" w:cs="Consolas"/>
          <w:color w:val="000000"/>
          <w:sz w:val="20"/>
          <w:szCs w:val="20"/>
          <w:highlight w:val="yellow"/>
        </w:rPr>
        <w:t xml:space="preserve"> != </w:t>
      </w:r>
      <w:r w:rsidRPr="0000570B">
        <w:rPr>
          <w:rFonts w:ascii="Consolas" w:eastAsiaTheme="minorHAnsi" w:hAnsi="Consolas" w:cs="Consolas"/>
          <w:b/>
          <w:bCs/>
          <w:color w:val="7F0055"/>
          <w:sz w:val="20"/>
          <w:szCs w:val="20"/>
          <w:highlight w:val="yellow"/>
        </w:rPr>
        <w:t>null</w:t>
      </w:r>
      <w:r w:rsidRPr="0000570B">
        <w:rPr>
          <w:rFonts w:ascii="Consolas" w:eastAsiaTheme="minorHAnsi" w:hAnsi="Consolas" w:cs="Consolas"/>
          <w:color w:val="000000"/>
          <w:sz w:val="20"/>
          <w:szCs w:val="20"/>
          <w:highlight w:val="yellow"/>
        </w:rPr>
        <w:t>)</w:t>
      </w:r>
    </w:p>
    <w:p w14:paraId="6CA0BE71" w14:textId="77777777" w:rsidR="003E1899" w:rsidRPr="0000570B" w:rsidRDefault="003E1899" w:rsidP="003E1899">
      <w:pPr>
        <w:autoSpaceDE w:val="0"/>
        <w:autoSpaceDN w:val="0"/>
        <w:bidi w:val="0"/>
        <w:adjustRightInd w:val="0"/>
        <w:rPr>
          <w:rFonts w:ascii="Consolas" w:eastAsiaTheme="minorHAnsi" w:hAnsi="Consolas" w:cs="Consolas"/>
          <w:sz w:val="20"/>
          <w:szCs w:val="20"/>
          <w:highlight w:val="yellow"/>
        </w:rPr>
      </w:pPr>
      <w:r w:rsidRPr="0000570B">
        <w:rPr>
          <w:rFonts w:ascii="Consolas" w:eastAsiaTheme="minorHAnsi" w:hAnsi="Consolas" w:cs="Consolas"/>
          <w:color w:val="000000"/>
          <w:sz w:val="20"/>
          <w:szCs w:val="20"/>
          <w:highlight w:val="yellow"/>
        </w:rPr>
        <w:tab/>
      </w:r>
      <w:r w:rsidRPr="0000570B">
        <w:rPr>
          <w:rFonts w:ascii="Consolas" w:eastAsiaTheme="minorHAnsi" w:hAnsi="Consolas" w:cs="Consolas"/>
          <w:color w:val="000000"/>
          <w:sz w:val="20"/>
          <w:szCs w:val="20"/>
          <w:highlight w:val="yellow"/>
        </w:rPr>
        <w:tab/>
      </w:r>
      <w:r w:rsidRPr="0000570B">
        <w:rPr>
          <w:rFonts w:ascii="Consolas" w:eastAsiaTheme="minorHAnsi" w:hAnsi="Consolas" w:cs="Consolas"/>
          <w:color w:val="000000"/>
          <w:sz w:val="20"/>
          <w:szCs w:val="20"/>
          <w:highlight w:val="yellow"/>
        </w:rPr>
        <w:tab/>
      </w:r>
      <w:r w:rsidRPr="0000570B">
        <w:rPr>
          <w:rFonts w:ascii="Consolas" w:eastAsiaTheme="minorHAnsi" w:hAnsi="Consolas" w:cs="Consolas"/>
          <w:b/>
          <w:bCs/>
          <w:color w:val="7F0055"/>
          <w:sz w:val="20"/>
          <w:szCs w:val="20"/>
          <w:highlight w:val="yellow"/>
        </w:rPr>
        <w:t>return</w:t>
      </w:r>
      <w:r w:rsidRPr="0000570B">
        <w:rPr>
          <w:rFonts w:ascii="Consolas" w:eastAsiaTheme="minorHAnsi" w:hAnsi="Consolas" w:cs="Consolas"/>
          <w:color w:val="000000"/>
          <w:sz w:val="20"/>
          <w:szCs w:val="20"/>
          <w:highlight w:val="yellow"/>
        </w:rPr>
        <w:t xml:space="preserve"> eAddSongStatus.</w:t>
      </w:r>
      <w:r w:rsidRPr="0000570B">
        <w:rPr>
          <w:rFonts w:ascii="Consolas" w:eastAsiaTheme="minorHAnsi" w:hAnsi="Consolas" w:cs="Consolas"/>
          <w:b/>
          <w:bCs/>
          <w:i/>
          <w:iCs/>
          <w:color w:val="0000C0"/>
          <w:sz w:val="20"/>
          <w:szCs w:val="20"/>
          <w:highlight w:val="yellow"/>
        </w:rPr>
        <w:t>SongAlreadyExist</w:t>
      </w:r>
      <w:r w:rsidRPr="0000570B">
        <w:rPr>
          <w:rFonts w:ascii="Consolas" w:eastAsiaTheme="minorHAnsi" w:hAnsi="Consolas" w:cs="Consolas"/>
          <w:color w:val="000000"/>
          <w:sz w:val="20"/>
          <w:szCs w:val="20"/>
          <w:highlight w:val="yellow"/>
        </w:rPr>
        <w:t>;</w:t>
      </w:r>
    </w:p>
    <w:p w14:paraId="6DB6E4B1" w14:textId="77777777" w:rsidR="003E1899" w:rsidRPr="0000570B" w:rsidRDefault="003E1899" w:rsidP="003E1899">
      <w:pPr>
        <w:autoSpaceDE w:val="0"/>
        <w:autoSpaceDN w:val="0"/>
        <w:bidi w:val="0"/>
        <w:adjustRightInd w:val="0"/>
        <w:rPr>
          <w:rFonts w:ascii="Consolas" w:eastAsiaTheme="minorHAnsi" w:hAnsi="Consolas" w:cs="Consolas"/>
          <w:sz w:val="20"/>
          <w:szCs w:val="20"/>
          <w:highlight w:val="yellow"/>
        </w:rPr>
      </w:pPr>
    </w:p>
    <w:p w14:paraId="1C704D05" w14:textId="77777777" w:rsidR="003E1899" w:rsidRPr="0000570B" w:rsidRDefault="003E1899" w:rsidP="003E1899">
      <w:pPr>
        <w:autoSpaceDE w:val="0"/>
        <w:autoSpaceDN w:val="0"/>
        <w:bidi w:val="0"/>
        <w:adjustRightInd w:val="0"/>
        <w:rPr>
          <w:rFonts w:ascii="Consolas" w:eastAsiaTheme="minorHAnsi" w:hAnsi="Consolas" w:cs="Consolas"/>
          <w:sz w:val="20"/>
          <w:szCs w:val="20"/>
          <w:highlight w:val="yellow"/>
        </w:rPr>
      </w:pPr>
      <w:r w:rsidRPr="0000570B">
        <w:rPr>
          <w:rFonts w:ascii="Consolas" w:eastAsiaTheme="minorHAnsi" w:hAnsi="Consolas" w:cs="Consolas"/>
          <w:color w:val="000000"/>
          <w:sz w:val="20"/>
          <w:szCs w:val="20"/>
          <w:highlight w:val="yellow"/>
        </w:rPr>
        <w:tab/>
      </w:r>
      <w:r w:rsidRPr="0000570B">
        <w:rPr>
          <w:rFonts w:ascii="Consolas" w:eastAsiaTheme="minorHAnsi" w:hAnsi="Consolas" w:cs="Consolas"/>
          <w:color w:val="000000"/>
          <w:sz w:val="20"/>
          <w:szCs w:val="20"/>
          <w:highlight w:val="yellow"/>
        </w:rPr>
        <w:tab/>
        <w:t xml:space="preserve">Artist </w:t>
      </w:r>
      <w:r w:rsidRPr="0000570B">
        <w:rPr>
          <w:rFonts w:ascii="Consolas" w:eastAsiaTheme="minorHAnsi" w:hAnsi="Consolas" w:cs="Consolas"/>
          <w:color w:val="6A3E3E"/>
          <w:sz w:val="20"/>
          <w:szCs w:val="20"/>
          <w:highlight w:val="yellow"/>
        </w:rPr>
        <w:t>writer</w:t>
      </w:r>
      <w:r w:rsidRPr="0000570B">
        <w:rPr>
          <w:rFonts w:ascii="Consolas" w:eastAsiaTheme="minorHAnsi" w:hAnsi="Consolas" w:cs="Consolas"/>
          <w:color w:val="000000"/>
          <w:sz w:val="20"/>
          <w:szCs w:val="20"/>
          <w:highlight w:val="yellow"/>
        </w:rPr>
        <w:t xml:space="preserve"> = getArtistByName(</w:t>
      </w:r>
      <w:r w:rsidRPr="0000570B">
        <w:rPr>
          <w:rFonts w:ascii="Consolas" w:eastAsiaTheme="minorHAnsi" w:hAnsi="Consolas" w:cs="Consolas"/>
          <w:color w:val="6A3E3E"/>
          <w:sz w:val="20"/>
          <w:szCs w:val="20"/>
          <w:highlight w:val="yellow"/>
        </w:rPr>
        <w:t>writerName</w:t>
      </w:r>
      <w:r w:rsidRPr="0000570B">
        <w:rPr>
          <w:rFonts w:ascii="Consolas" w:eastAsiaTheme="minorHAnsi" w:hAnsi="Consolas" w:cs="Consolas"/>
          <w:color w:val="000000"/>
          <w:sz w:val="20"/>
          <w:szCs w:val="20"/>
          <w:highlight w:val="yellow"/>
        </w:rPr>
        <w:t>);</w:t>
      </w:r>
    </w:p>
    <w:p w14:paraId="1B476FE4" w14:textId="77777777" w:rsidR="003E1899" w:rsidRPr="0000570B" w:rsidRDefault="003E1899" w:rsidP="003E1899">
      <w:pPr>
        <w:autoSpaceDE w:val="0"/>
        <w:autoSpaceDN w:val="0"/>
        <w:bidi w:val="0"/>
        <w:adjustRightInd w:val="0"/>
        <w:rPr>
          <w:rFonts w:ascii="Consolas" w:eastAsiaTheme="minorHAnsi" w:hAnsi="Consolas" w:cs="Consolas"/>
          <w:sz w:val="20"/>
          <w:szCs w:val="20"/>
          <w:highlight w:val="yellow"/>
        </w:rPr>
      </w:pPr>
      <w:r w:rsidRPr="0000570B">
        <w:rPr>
          <w:rFonts w:ascii="Consolas" w:eastAsiaTheme="minorHAnsi" w:hAnsi="Consolas" w:cs="Consolas"/>
          <w:color w:val="000000"/>
          <w:sz w:val="20"/>
          <w:szCs w:val="20"/>
          <w:highlight w:val="yellow"/>
        </w:rPr>
        <w:tab/>
      </w:r>
      <w:r w:rsidRPr="0000570B">
        <w:rPr>
          <w:rFonts w:ascii="Consolas" w:eastAsiaTheme="minorHAnsi" w:hAnsi="Consolas" w:cs="Consolas"/>
          <w:color w:val="000000"/>
          <w:sz w:val="20"/>
          <w:szCs w:val="20"/>
          <w:highlight w:val="yellow"/>
        </w:rPr>
        <w:tab/>
      </w:r>
      <w:r w:rsidRPr="0000570B">
        <w:rPr>
          <w:rFonts w:ascii="Consolas" w:eastAsiaTheme="minorHAnsi" w:hAnsi="Consolas" w:cs="Consolas"/>
          <w:b/>
          <w:bCs/>
          <w:color w:val="7F0055"/>
          <w:sz w:val="20"/>
          <w:szCs w:val="20"/>
          <w:highlight w:val="yellow"/>
        </w:rPr>
        <w:t>if</w:t>
      </w:r>
      <w:r w:rsidRPr="0000570B">
        <w:rPr>
          <w:rFonts w:ascii="Consolas" w:eastAsiaTheme="minorHAnsi" w:hAnsi="Consolas" w:cs="Consolas"/>
          <w:color w:val="000000"/>
          <w:sz w:val="20"/>
          <w:szCs w:val="20"/>
          <w:highlight w:val="yellow"/>
        </w:rPr>
        <w:t xml:space="preserve"> (</w:t>
      </w:r>
      <w:r w:rsidRPr="0000570B">
        <w:rPr>
          <w:rFonts w:ascii="Consolas" w:eastAsiaTheme="minorHAnsi" w:hAnsi="Consolas" w:cs="Consolas"/>
          <w:color w:val="6A3E3E"/>
          <w:sz w:val="20"/>
          <w:szCs w:val="20"/>
          <w:highlight w:val="yellow"/>
        </w:rPr>
        <w:t>writer</w:t>
      </w:r>
      <w:r w:rsidRPr="0000570B">
        <w:rPr>
          <w:rFonts w:ascii="Consolas" w:eastAsiaTheme="minorHAnsi" w:hAnsi="Consolas" w:cs="Consolas"/>
          <w:color w:val="000000"/>
          <w:sz w:val="20"/>
          <w:szCs w:val="20"/>
          <w:highlight w:val="yellow"/>
        </w:rPr>
        <w:t xml:space="preserve"> == </w:t>
      </w:r>
      <w:r w:rsidRPr="0000570B">
        <w:rPr>
          <w:rFonts w:ascii="Consolas" w:eastAsiaTheme="minorHAnsi" w:hAnsi="Consolas" w:cs="Consolas"/>
          <w:b/>
          <w:bCs/>
          <w:color w:val="7F0055"/>
          <w:sz w:val="20"/>
          <w:szCs w:val="20"/>
          <w:highlight w:val="yellow"/>
        </w:rPr>
        <w:t>null</w:t>
      </w:r>
      <w:r w:rsidRPr="0000570B">
        <w:rPr>
          <w:rFonts w:ascii="Consolas" w:eastAsiaTheme="minorHAnsi" w:hAnsi="Consolas" w:cs="Consolas"/>
          <w:color w:val="000000"/>
          <w:sz w:val="20"/>
          <w:szCs w:val="20"/>
          <w:highlight w:val="yellow"/>
        </w:rPr>
        <w:t>)</w:t>
      </w:r>
    </w:p>
    <w:p w14:paraId="1E9C44B6" w14:textId="77777777" w:rsidR="003E1899" w:rsidRPr="0000570B" w:rsidRDefault="003E1899" w:rsidP="003E1899">
      <w:pPr>
        <w:autoSpaceDE w:val="0"/>
        <w:autoSpaceDN w:val="0"/>
        <w:bidi w:val="0"/>
        <w:adjustRightInd w:val="0"/>
        <w:rPr>
          <w:rFonts w:ascii="Consolas" w:eastAsiaTheme="minorHAnsi" w:hAnsi="Consolas" w:cs="Consolas"/>
          <w:sz w:val="20"/>
          <w:szCs w:val="20"/>
          <w:highlight w:val="yellow"/>
        </w:rPr>
      </w:pPr>
      <w:r w:rsidRPr="0000570B">
        <w:rPr>
          <w:rFonts w:ascii="Consolas" w:eastAsiaTheme="minorHAnsi" w:hAnsi="Consolas" w:cs="Consolas"/>
          <w:color w:val="000000"/>
          <w:sz w:val="20"/>
          <w:szCs w:val="20"/>
          <w:highlight w:val="yellow"/>
        </w:rPr>
        <w:tab/>
      </w:r>
      <w:r w:rsidRPr="0000570B">
        <w:rPr>
          <w:rFonts w:ascii="Consolas" w:eastAsiaTheme="minorHAnsi" w:hAnsi="Consolas" w:cs="Consolas"/>
          <w:color w:val="000000"/>
          <w:sz w:val="20"/>
          <w:szCs w:val="20"/>
          <w:highlight w:val="yellow"/>
        </w:rPr>
        <w:tab/>
      </w:r>
      <w:r w:rsidRPr="0000570B">
        <w:rPr>
          <w:rFonts w:ascii="Consolas" w:eastAsiaTheme="minorHAnsi" w:hAnsi="Consolas" w:cs="Consolas"/>
          <w:color w:val="000000"/>
          <w:sz w:val="20"/>
          <w:szCs w:val="20"/>
          <w:highlight w:val="yellow"/>
        </w:rPr>
        <w:tab/>
      </w:r>
      <w:r w:rsidRPr="0000570B">
        <w:rPr>
          <w:rFonts w:ascii="Consolas" w:eastAsiaTheme="minorHAnsi" w:hAnsi="Consolas" w:cs="Consolas"/>
          <w:b/>
          <w:bCs/>
          <w:color w:val="7F0055"/>
          <w:sz w:val="20"/>
          <w:szCs w:val="20"/>
          <w:highlight w:val="yellow"/>
        </w:rPr>
        <w:t>return</w:t>
      </w:r>
      <w:r w:rsidRPr="0000570B">
        <w:rPr>
          <w:rFonts w:ascii="Consolas" w:eastAsiaTheme="minorHAnsi" w:hAnsi="Consolas" w:cs="Consolas"/>
          <w:color w:val="000000"/>
          <w:sz w:val="20"/>
          <w:szCs w:val="20"/>
          <w:highlight w:val="yellow"/>
        </w:rPr>
        <w:t xml:space="preserve"> eAddSongStatus.</w:t>
      </w:r>
      <w:r w:rsidRPr="0000570B">
        <w:rPr>
          <w:rFonts w:ascii="Consolas" w:eastAsiaTheme="minorHAnsi" w:hAnsi="Consolas" w:cs="Consolas"/>
          <w:b/>
          <w:bCs/>
          <w:i/>
          <w:iCs/>
          <w:color w:val="0000C0"/>
          <w:sz w:val="20"/>
          <w:szCs w:val="20"/>
          <w:highlight w:val="yellow"/>
        </w:rPr>
        <w:t>WriterDoesntExist</w:t>
      </w:r>
      <w:r w:rsidRPr="0000570B">
        <w:rPr>
          <w:rFonts w:ascii="Consolas" w:eastAsiaTheme="minorHAnsi" w:hAnsi="Consolas" w:cs="Consolas"/>
          <w:color w:val="000000"/>
          <w:sz w:val="20"/>
          <w:szCs w:val="20"/>
          <w:highlight w:val="yellow"/>
        </w:rPr>
        <w:t>;</w:t>
      </w:r>
    </w:p>
    <w:p w14:paraId="6C04CD83" w14:textId="77777777" w:rsidR="003E1899" w:rsidRPr="0000570B" w:rsidRDefault="003E1899" w:rsidP="003E1899">
      <w:pPr>
        <w:autoSpaceDE w:val="0"/>
        <w:autoSpaceDN w:val="0"/>
        <w:bidi w:val="0"/>
        <w:adjustRightInd w:val="0"/>
        <w:rPr>
          <w:rFonts w:ascii="Consolas" w:eastAsiaTheme="minorHAnsi" w:hAnsi="Consolas" w:cs="Consolas"/>
          <w:sz w:val="20"/>
          <w:szCs w:val="20"/>
          <w:highlight w:val="yellow"/>
        </w:rPr>
      </w:pPr>
    </w:p>
    <w:p w14:paraId="0F4CFACD" w14:textId="77777777" w:rsidR="003E1899" w:rsidRPr="0000570B" w:rsidRDefault="003E1899" w:rsidP="003E1899">
      <w:pPr>
        <w:autoSpaceDE w:val="0"/>
        <w:autoSpaceDN w:val="0"/>
        <w:bidi w:val="0"/>
        <w:adjustRightInd w:val="0"/>
        <w:rPr>
          <w:rFonts w:ascii="Consolas" w:eastAsiaTheme="minorHAnsi" w:hAnsi="Consolas" w:cs="Consolas"/>
          <w:sz w:val="20"/>
          <w:szCs w:val="20"/>
          <w:highlight w:val="yellow"/>
        </w:rPr>
      </w:pPr>
      <w:r w:rsidRPr="0000570B">
        <w:rPr>
          <w:rFonts w:ascii="Consolas" w:eastAsiaTheme="minorHAnsi" w:hAnsi="Consolas" w:cs="Consolas"/>
          <w:color w:val="000000"/>
          <w:sz w:val="20"/>
          <w:szCs w:val="20"/>
          <w:highlight w:val="yellow"/>
        </w:rPr>
        <w:tab/>
      </w:r>
      <w:r w:rsidRPr="0000570B">
        <w:rPr>
          <w:rFonts w:ascii="Consolas" w:eastAsiaTheme="minorHAnsi" w:hAnsi="Consolas" w:cs="Consolas"/>
          <w:color w:val="000000"/>
          <w:sz w:val="20"/>
          <w:szCs w:val="20"/>
          <w:highlight w:val="yellow"/>
        </w:rPr>
        <w:tab/>
        <w:t xml:space="preserve">Artist </w:t>
      </w:r>
      <w:r w:rsidRPr="0000570B">
        <w:rPr>
          <w:rFonts w:ascii="Consolas" w:eastAsiaTheme="minorHAnsi" w:hAnsi="Consolas" w:cs="Consolas"/>
          <w:color w:val="6A3E3E"/>
          <w:sz w:val="20"/>
          <w:szCs w:val="20"/>
          <w:highlight w:val="yellow"/>
        </w:rPr>
        <w:t>performer</w:t>
      </w:r>
      <w:r w:rsidRPr="0000570B">
        <w:rPr>
          <w:rFonts w:ascii="Consolas" w:eastAsiaTheme="minorHAnsi" w:hAnsi="Consolas" w:cs="Consolas"/>
          <w:color w:val="000000"/>
          <w:sz w:val="20"/>
          <w:szCs w:val="20"/>
          <w:highlight w:val="yellow"/>
        </w:rPr>
        <w:t xml:space="preserve"> = </w:t>
      </w:r>
      <w:r w:rsidRPr="0000570B">
        <w:rPr>
          <w:rFonts w:ascii="Consolas" w:eastAsiaTheme="minorHAnsi" w:hAnsi="Consolas" w:cs="Consolas"/>
          <w:b/>
          <w:bCs/>
          <w:color w:val="7F0055"/>
          <w:sz w:val="20"/>
          <w:szCs w:val="20"/>
          <w:highlight w:val="yellow"/>
        </w:rPr>
        <w:t>null</w:t>
      </w:r>
      <w:r w:rsidRPr="0000570B">
        <w:rPr>
          <w:rFonts w:ascii="Consolas" w:eastAsiaTheme="minorHAnsi" w:hAnsi="Consolas" w:cs="Consolas"/>
          <w:color w:val="000000"/>
          <w:sz w:val="20"/>
          <w:szCs w:val="20"/>
          <w:highlight w:val="yellow"/>
        </w:rPr>
        <w:t>;</w:t>
      </w:r>
    </w:p>
    <w:p w14:paraId="173E46A5" w14:textId="77777777" w:rsidR="003E1899" w:rsidRPr="0000570B" w:rsidRDefault="003E1899" w:rsidP="003E1899">
      <w:pPr>
        <w:autoSpaceDE w:val="0"/>
        <w:autoSpaceDN w:val="0"/>
        <w:bidi w:val="0"/>
        <w:adjustRightInd w:val="0"/>
        <w:rPr>
          <w:rFonts w:ascii="Consolas" w:eastAsiaTheme="minorHAnsi" w:hAnsi="Consolas" w:cs="Consolas"/>
          <w:sz w:val="20"/>
          <w:szCs w:val="20"/>
          <w:highlight w:val="yellow"/>
        </w:rPr>
      </w:pPr>
      <w:r w:rsidRPr="0000570B">
        <w:rPr>
          <w:rFonts w:ascii="Consolas" w:eastAsiaTheme="minorHAnsi" w:hAnsi="Consolas" w:cs="Consolas"/>
          <w:color w:val="000000"/>
          <w:sz w:val="20"/>
          <w:szCs w:val="20"/>
          <w:highlight w:val="yellow"/>
        </w:rPr>
        <w:tab/>
      </w:r>
      <w:r w:rsidRPr="0000570B">
        <w:rPr>
          <w:rFonts w:ascii="Consolas" w:eastAsiaTheme="minorHAnsi" w:hAnsi="Consolas" w:cs="Consolas"/>
          <w:color w:val="000000"/>
          <w:sz w:val="20"/>
          <w:szCs w:val="20"/>
          <w:highlight w:val="yellow"/>
        </w:rPr>
        <w:tab/>
      </w:r>
      <w:r w:rsidRPr="0000570B">
        <w:rPr>
          <w:rFonts w:ascii="Consolas" w:eastAsiaTheme="minorHAnsi" w:hAnsi="Consolas" w:cs="Consolas"/>
          <w:b/>
          <w:bCs/>
          <w:color w:val="7F0055"/>
          <w:sz w:val="20"/>
          <w:szCs w:val="20"/>
          <w:highlight w:val="yellow"/>
        </w:rPr>
        <w:t>if</w:t>
      </w:r>
      <w:r w:rsidRPr="0000570B">
        <w:rPr>
          <w:rFonts w:ascii="Consolas" w:eastAsiaTheme="minorHAnsi" w:hAnsi="Consolas" w:cs="Consolas"/>
          <w:color w:val="000000"/>
          <w:sz w:val="20"/>
          <w:szCs w:val="20"/>
          <w:highlight w:val="yellow"/>
        </w:rPr>
        <w:t xml:space="preserve"> (!</w:t>
      </w:r>
      <w:r w:rsidRPr="0000570B">
        <w:rPr>
          <w:rFonts w:ascii="Consolas" w:eastAsiaTheme="minorHAnsi" w:hAnsi="Consolas" w:cs="Consolas"/>
          <w:color w:val="6A3E3E"/>
          <w:sz w:val="20"/>
          <w:szCs w:val="20"/>
          <w:highlight w:val="yellow"/>
        </w:rPr>
        <w:t>performerName</w:t>
      </w:r>
      <w:r w:rsidRPr="0000570B">
        <w:rPr>
          <w:rFonts w:ascii="Consolas" w:eastAsiaTheme="minorHAnsi" w:hAnsi="Consolas" w:cs="Consolas"/>
          <w:color w:val="000000"/>
          <w:sz w:val="20"/>
          <w:szCs w:val="20"/>
          <w:highlight w:val="yellow"/>
        </w:rPr>
        <w:t>.equals(</w:t>
      </w:r>
      <w:r w:rsidRPr="0000570B">
        <w:rPr>
          <w:rFonts w:ascii="Consolas" w:eastAsiaTheme="minorHAnsi" w:hAnsi="Consolas" w:cs="Consolas"/>
          <w:color w:val="2A00FF"/>
          <w:sz w:val="20"/>
          <w:szCs w:val="20"/>
          <w:highlight w:val="yellow"/>
        </w:rPr>
        <w:t>""</w:t>
      </w:r>
      <w:r w:rsidRPr="0000570B">
        <w:rPr>
          <w:rFonts w:ascii="Consolas" w:eastAsiaTheme="minorHAnsi" w:hAnsi="Consolas" w:cs="Consolas"/>
          <w:color w:val="000000"/>
          <w:sz w:val="20"/>
          <w:szCs w:val="20"/>
          <w:highlight w:val="yellow"/>
        </w:rPr>
        <w:t>)) {</w:t>
      </w:r>
    </w:p>
    <w:p w14:paraId="4B28D5F2" w14:textId="77777777" w:rsidR="003E1899" w:rsidRPr="0000570B" w:rsidRDefault="003E1899" w:rsidP="003E1899">
      <w:pPr>
        <w:autoSpaceDE w:val="0"/>
        <w:autoSpaceDN w:val="0"/>
        <w:bidi w:val="0"/>
        <w:adjustRightInd w:val="0"/>
        <w:rPr>
          <w:rFonts w:ascii="Consolas" w:eastAsiaTheme="minorHAnsi" w:hAnsi="Consolas" w:cs="Consolas"/>
          <w:sz w:val="20"/>
          <w:szCs w:val="20"/>
          <w:highlight w:val="yellow"/>
        </w:rPr>
      </w:pPr>
      <w:r w:rsidRPr="0000570B">
        <w:rPr>
          <w:rFonts w:ascii="Consolas" w:eastAsiaTheme="minorHAnsi" w:hAnsi="Consolas" w:cs="Consolas"/>
          <w:color w:val="000000"/>
          <w:sz w:val="20"/>
          <w:szCs w:val="20"/>
          <w:highlight w:val="yellow"/>
        </w:rPr>
        <w:tab/>
      </w:r>
      <w:r w:rsidRPr="0000570B">
        <w:rPr>
          <w:rFonts w:ascii="Consolas" w:eastAsiaTheme="minorHAnsi" w:hAnsi="Consolas" w:cs="Consolas"/>
          <w:color w:val="000000"/>
          <w:sz w:val="20"/>
          <w:szCs w:val="20"/>
          <w:highlight w:val="yellow"/>
        </w:rPr>
        <w:tab/>
      </w:r>
      <w:r w:rsidRPr="0000570B">
        <w:rPr>
          <w:rFonts w:ascii="Consolas" w:eastAsiaTheme="minorHAnsi" w:hAnsi="Consolas" w:cs="Consolas"/>
          <w:color w:val="000000"/>
          <w:sz w:val="20"/>
          <w:szCs w:val="20"/>
          <w:highlight w:val="yellow"/>
        </w:rPr>
        <w:tab/>
      </w:r>
      <w:r w:rsidRPr="0000570B">
        <w:rPr>
          <w:rFonts w:ascii="Consolas" w:eastAsiaTheme="minorHAnsi" w:hAnsi="Consolas" w:cs="Consolas"/>
          <w:color w:val="6A3E3E"/>
          <w:sz w:val="20"/>
          <w:szCs w:val="20"/>
          <w:highlight w:val="yellow"/>
        </w:rPr>
        <w:t>performer</w:t>
      </w:r>
      <w:r w:rsidRPr="0000570B">
        <w:rPr>
          <w:rFonts w:ascii="Consolas" w:eastAsiaTheme="minorHAnsi" w:hAnsi="Consolas" w:cs="Consolas"/>
          <w:color w:val="000000"/>
          <w:sz w:val="20"/>
          <w:szCs w:val="20"/>
          <w:highlight w:val="yellow"/>
        </w:rPr>
        <w:t xml:space="preserve"> = getArtistByName(</w:t>
      </w:r>
      <w:r w:rsidRPr="0000570B">
        <w:rPr>
          <w:rFonts w:ascii="Consolas" w:eastAsiaTheme="minorHAnsi" w:hAnsi="Consolas" w:cs="Consolas"/>
          <w:color w:val="6A3E3E"/>
          <w:sz w:val="20"/>
          <w:szCs w:val="20"/>
          <w:highlight w:val="yellow"/>
        </w:rPr>
        <w:t>performerName</w:t>
      </w:r>
      <w:r w:rsidRPr="0000570B">
        <w:rPr>
          <w:rFonts w:ascii="Consolas" w:eastAsiaTheme="minorHAnsi" w:hAnsi="Consolas" w:cs="Consolas"/>
          <w:color w:val="000000"/>
          <w:sz w:val="20"/>
          <w:szCs w:val="20"/>
          <w:highlight w:val="yellow"/>
        </w:rPr>
        <w:t>);</w:t>
      </w:r>
    </w:p>
    <w:p w14:paraId="78A492FB" w14:textId="77777777" w:rsidR="003E1899" w:rsidRPr="0000570B" w:rsidRDefault="003E1899" w:rsidP="003E1899">
      <w:pPr>
        <w:autoSpaceDE w:val="0"/>
        <w:autoSpaceDN w:val="0"/>
        <w:bidi w:val="0"/>
        <w:adjustRightInd w:val="0"/>
        <w:rPr>
          <w:rFonts w:ascii="Consolas" w:eastAsiaTheme="minorHAnsi" w:hAnsi="Consolas" w:cs="Consolas"/>
          <w:sz w:val="20"/>
          <w:szCs w:val="20"/>
          <w:highlight w:val="yellow"/>
        </w:rPr>
      </w:pPr>
      <w:r w:rsidRPr="0000570B">
        <w:rPr>
          <w:rFonts w:ascii="Consolas" w:eastAsiaTheme="minorHAnsi" w:hAnsi="Consolas" w:cs="Consolas"/>
          <w:color w:val="000000"/>
          <w:sz w:val="20"/>
          <w:szCs w:val="20"/>
          <w:highlight w:val="yellow"/>
        </w:rPr>
        <w:tab/>
      </w:r>
      <w:r w:rsidRPr="0000570B">
        <w:rPr>
          <w:rFonts w:ascii="Consolas" w:eastAsiaTheme="minorHAnsi" w:hAnsi="Consolas" w:cs="Consolas"/>
          <w:color w:val="000000"/>
          <w:sz w:val="20"/>
          <w:szCs w:val="20"/>
          <w:highlight w:val="yellow"/>
        </w:rPr>
        <w:tab/>
      </w:r>
      <w:r w:rsidRPr="0000570B">
        <w:rPr>
          <w:rFonts w:ascii="Consolas" w:eastAsiaTheme="minorHAnsi" w:hAnsi="Consolas" w:cs="Consolas"/>
          <w:color w:val="000000"/>
          <w:sz w:val="20"/>
          <w:szCs w:val="20"/>
          <w:highlight w:val="yellow"/>
        </w:rPr>
        <w:tab/>
      </w:r>
      <w:r w:rsidRPr="0000570B">
        <w:rPr>
          <w:rFonts w:ascii="Consolas" w:eastAsiaTheme="minorHAnsi" w:hAnsi="Consolas" w:cs="Consolas"/>
          <w:b/>
          <w:bCs/>
          <w:color w:val="7F0055"/>
          <w:sz w:val="20"/>
          <w:szCs w:val="20"/>
          <w:highlight w:val="yellow"/>
        </w:rPr>
        <w:t>if</w:t>
      </w:r>
      <w:r w:rsidRPr="0000570B">
        <w:rPr>
          <w:rFonts w:ascii="Consolas" w:eastAsiaTheme="minorHAnsi" w:hAnsi="Consolas" w:cs="Consolas"/>
          <w:color w:val="000000"/>
          <w:sz w:val="20"/>
          <w:szCs w:val="20"/>
          <w:highlight w:val="yellow"/>
        </w:rPr>
        <w:t xml:space="preserve"> (</w:t>
      </w:r>
      <w:r w:rsidRPr="0000570B">
        <w:rPr>
          <w:rFonts w:ascii="Consolas" w:eastAsiaTheme="minorHAnsi" w:hAnsi="Consolas" w:cs="Consolas"/>
          <w:color w:val="6A3E3E"/>
          <w:sz w:val="20"/>
          <w:szCs w:val="20"/>
          <w:highlight w:val="yellow"/>
        </w:rPr>
        <w:t>performer</w:t>
      </w:r>
      <w:r w:rsidRPr="0000570B">
        <w:rPr>
          <w:rFonts w:ascii="Consolas" w:eastAsiaTheme="minorHAnsi" w:hAnsi="Consolas" w:cs="Consolas"/>
          <w:color w:val="000000"/>
          <w:sz w:val="20"/>
          <w:szCs w:val="20"/>
          <w:highlight w:val="yellow"/>
        </w:rPr>
        <w:t xml:space="preserve"> == </w:t>
      </w:r>
      <w:r w:rsidRPr="0000570B">
        <w:rPr>
          <w:rFonts w:ascii="Consolas" w:eastAsiaTheme="minorHAnsi" w:hAnsi="Consolas" w:cs="Consolas"/>
          <w:b/>
          <w:bCs/>
          <w:color w:val="7F0055"/>
          <w:sz w:val="20"/>
          <w:szCs w:val="20"/>
          <w:highlight w:val="yellow"/>
        </w:rPr>
        <w:t>null</w:t>
      </w:r>
      <w:r w:rsidRPr="0000570B">
        <w:rPr>
          <w:rFonts w:ascii="Consolas" w:eastAsiaTheme="minorHAnsi" w:hAnsi="Consolas" w:cs="Consolas"/>
          <w:color w:val="000000"/>
          <w:sz w:val="20"/>
          <w:szCs w:val="20"/>
          <w:highlight w:val="yellow"/>
        </w:rPr>
        <w:t>)</w:t>
      </w:r>
    </w:p>
    <w:p w14:paraId="5CA7A0DE" w14:textId="77777777" w:rsidR="003E1899" w:rsidRPr="0000570B" w:rsidRDefault="003E1899" w:rsidP="003E1899">
      <w:pPr>
        <w:autoSpaceDE w:val="0"/>
        <w:autoSpaceDN w:val="0"/>
        <w:bidi w:val="0"/>
        <w:adjustRightInd w:val="0"/>
        <w:rPr>
          <w:rFonts w:ascii="Consolas" w:eastAsiaTheme="minorHAnsi" w:hAnsi="Consolas" w:cs="Consolas"/>
          <w:sz w:val="20"/>
          <w:szCs w:val="20"/>
          <w:highlight w:val="yellow"/>
        </w:rPr>
      </w:pPr>
      <w:r w:rsidRPr="0000570B">
        <w:rPr>
          <w:rFonts w:ascii="Consolas" w:eastAsiaTheme="minorHAnsi" w:hAnsi="Consolas" w:cs="Consolas"/>
          <w:color w:val="000000"/>
          <w:sz w:val="20"/>
          <w:szCs w:val="20"/>
          <w:highlight w:val="yellow"/>
        </w:rPr>
        <w:tab/>
      </w:r>
      <w:r w:rsidRPr="0000570B">
        <w:rPr>
          <w:rFonts w:ascii="Consolas" w:eastAsiaTheme="minorHAnsi" w:hAnsi="Consolas" w:cs="Consolas"/>
          <w:color w:val="000000"/>
          <w:sz w:val="20"/>
          <w:szCs w:val="20"/>
          <w:highlight w:val="yellow"/>
        </w:rPr>
        <w:tab/>
      </w:r>
      <w:r w:rsidRPr="0000570B">
        <w:rPr>
          <w:rFonts w:ascii="Consolas" w:eastAsiaTheme="minorHAnsi" w:hAnsi="Consolas" w:cs="Consolas"/>
          <w:color w:val="000000"/>
          <w:sz w:val="20"/>
          <w:szCs w:val="20"/>
          <w:highlight w:val="yellow"/>
        </w:rPr>
        <w:tab/>
      </w:r>
      <w:r w:rsidRPr="0000570B">
        <w:rPr>
          <w:rFonts w:ascii="Consolas" w:eastAsiaTheme="minorHAnsi" w:hAnsi="Consolas" w:cs="Consolas"/>
          <w:color w:val="000000"/>
          <w:sz w:val="20"/>
          <w:szCs w:val="20"/>
          <w:highlight w:val="yellow"/>
        </w:rPr>
        <w:tab/>
      </w:r>
      <w:r w:rsidRPr="0000570B">
        <w:rPr>
          <w:rFonts w:ascii="Consolas" w:eastAsiaTheme="minorHAnsi" w:hAnsi="Consolas" w:cs="Consolas"/>
          <w:b/>
          <w:bCs/>
          <w:color w:val="7F0055"/>
          <w:sz w:val="20"/>
          <w:szCs w:val="20"/>
          <w:highlight w:val="yellow"/>
        </w:rPr>
        <w:t>return</w:t>
      </w:r>
      <w:r w:rsidRPr="0000570B">
        <w:rPr>
          <w:rFonts w:ascii="Consolas" w:eastAsiaTheme="minorHAnsi" w:hAnsi="Consolas" w:cs="Consolas"/>
          <w:color w:val="000000"/>
          <w:sz w:val="20"/>
          <w:szCs w:val="20"/>
          <w:highlight w:val="yellow"/>
        </w:rPr>
        <w:t xml:space="preserve"> eAddSongStatus.</w:t>
      </w:r>
      <w:r w:rsidRPr="0000570B">
        <w:rPr>
          <w:rFonts w:ascii="Consolas" w:eastAsiaTheme="minorHAnsi" w:hAnsi="Consolas" w:cs="Consolas"/>
          <w:b/>
          <w:bCs/>
          <w:i/>
          <w:iCs/>
          <w:color w:val="0000C0"/>
          <w:sz w:val="20"/>
          <w:szCs w:val="20"/>
          <w:highlight w:val="yellow"/>
        </w:rPr>
        <w:t>PerformerDoesntExist</w:t>
      </w:r>
      <w:r w:rsidRPr="0000570B">
        <w:rPr>
          <w:rFonts w:ascii="Consolas" w:eastAsiaTheme="minorHAnsi" w:hAnsi="Consolas" w:cs="Consolas"/>
          <w:color w:val="000000"/>
          <w:sz w:val="20"/>
          <w:szCs w:val="20"/>
          <w:highlight w:val="yellow"/>
        </w:rPr>
        <w:t>;</w:t>
      </w:r>
    </w:p>
    <w:p w14:paraId="25D33DE4" w14:textId="77777777" w:rsidR="003E1899" w:rsidRPr="0000570B" w:rsidRDefault="003E1899" w:rsidP="003E1899">
      <w:pPr>
        <w:autoSpaceDE w:val="0"/>
        <w:autoSpaceDN w:val="0"/>
        <w:bidi w:val="0"/>
        <w:adjustRightInd w:val="0"/>
        <w:rPr>
          <w:rFonts w:ascii="Consolas" w:eastAsiaTheme="minorHAnsi" w:hAnsi="Consolas" w:cs="Consolas"/>
          <w:sz w:val="20"/>
          <w:szCs w:val="20"/>
          <w:highlight w:val="yellow"/>
        </w:rPr>
      </w:pPr>
      <w:r w:rsidRPr="0000570B">
        <w:rPr>
          <w:rFonts w:ascii="Consolas" w:eastAsiaTheme="minorHAnsi" w:hAnsi="Consolas" w:cs="Consolas"/>
          <w:color w:val="000000"/>
          <w:sz w:val="20"/>
          <w:szCs w:val="20"/>
          <w:highlight w:val="yellow"/>
        </w:rPr>
        <w:tab/>
      </w:r>
      <w:r w:rsidRPr="0000570B">
        <w:rPr>
          <w:rFonts w:ascii="Consolas" w:eastAsiaTheme="minorHAnsi" w:hAnsi="Consolas" w:cs="Consolas"/>
          <w:color w:val="000000"/>
          <w:sz w:val="20"/>
          <w:szCs w:val="20"/>
          <w:highlight w:val="yellow"/>
        </w:rPr>
        <w:tab/>
        <w:t>}</w:t>
      </w:r>
    </w:p>
    <w:p w14:paraId="33FA141E" w14:textId="77777777" w:rsidR="003E1899" w:rsidRPr="0000570B" w:rsidRDefault="003E1899" w:rsidP="003E1899">
      <w:pPr>
        <w:autoSpaceDE w:val="0"/>
        <w:autoSpaceDN w:val="0"/>
        <w:bidi w:val="0"/>
        <w:adjustRightInd w:val="0"/>
        <w:rPr>
          <w:rFonts w:ascii="Consolas" w:eastAsiaTheme="minorHAnsi" w:hAnsi="Consolas" w:cs="Consolas"/>
          <w:sz w:val="20"/>
          <w:szCs w:val="20"/>
          <w:highlight w:val="yellow"/>
        </w:rPr>
      </w:pPr>
    </w:p>
    <w:p w14:paraId="1BE296E5" w14:textId="77777777" w:rsidR="003E1899" w:rsidRPr="0000570B" w:rsidRDefault="003E1899" w:rsidP="003E1899">
      <w:pPr>
        <w:autoSpaceDE w:val="0"/>
        <w:autoSpaceDN w:val="0"/>
        <w:bidi w:val="0"/>
        <w:adjustRightInd w:val="0"/>
        <w:rPr>
          <w:rFonts w:ascii="Consolas" w:eastAsiaTheme="minorHAnsi" w:hAnsi="Consolas" w:cs="Consolas"/>
          <w:sz w:val="20"/>
          <w:szCs w:val="20"/>
          <w:highlight w:val="yellow"/>
        </w:rPr>
      </w:pPr>
      <w:r w:rsidRPr="0000570B">
        <w:rPr>
          <w:rFonts w:ascii="Consolas" w:eastAsiaTheme="minorHAnsi" w:hAnsi="Consolas" w:cs="Consolas"/>
          <w:color w:val="000000"/>
          <w:sz w:val="20"/>
          <w:szCs w:val="20"/>
          <w:highlight w:val="yellow"/>
        </w:rPr>
        <w:tab/>
      </w:r>
      <w:r w:rsidRPr="0000570B">
        <w:rPr>
          <w:rFonts w:ascii="Consolas" w:eastAsiaTheme="minorHAnsi" w:hAnsi="Consolas" w:cs="Consolas"/>
          <w:color w:val="000000"/>
          <w:sz w:val="20"/>
          <w:szCs w:val="20"/>
          <w:highlight w:val="yellow"/>
        </w:rPr>
        <w:tab/>
      </w:r>
      <w:r w:rsidRPr="0000570B">
        <w:rPr>
          <w:rFonts w:ascii="Consolas" w:eastAsiaTheme="minorHAnsi" w:hAnsi="Consolas" w:cs="Consolas"/>
          <w:b/>
          <w:bCs/>
          <w:color w:val="7F0055"/>
          <w:sz w:val="20"/>
          <w:szCs w:val="20"/>
          <w:highlight w:val="yellow"/>
        </w:rPr>
        <w:t>if</w:t>
      </w:r>
      <w:r w:rsidRPr="0000570B">
        <w:rPr>
          <w:rFonts w:ascii="Consolas" w:eastAsiaTheme="minorHAnsi" w:hAnsi="Consolas" w:cs="Consolas"/>
          <w:color w:val="000000"/>
          <w:sz w:val="20"/>
          <w:szCs w:val="20"/>
          <w:highlight w:val="yellow"/>
        </w:rPr>
        <w:t xml:space="preserve"> (</w:t>
      </w:r>
      <w:r w:rsidRPr="0000570B">
        <w:rPr>
          <w:rFonts w:ascii="Consolas" w:eastAsiaTheme="minorHAnsi" w:hAnsi="Consolas" w:cs="Consolas"/>
          <w:color w:val="0000C0"/>
          <w:sz w:val="20"/>
          <w:szCs w:val="20"/>
          <w:highlight w:val="yellow"/>
        </w:rPr>
        <w:t>numOfSongs</w:t>
      </w:r>
      <w:r w:rsidRPr="0000570B">
        <w:rPr>
          <w:rFonts w:ascii="Consolas" w:eastAsiaTheme="minorHAnsi" w:hAnsi="Consolas" w:cs="Consolas"/>
          <w:color w:val="000000"/>
          <w:sz w:val="20"/>
          <w:szCs w:val="20"/>
          <w:highlight w:val="yellow"/>
        </w:rPr>
        <w:t xml:space="preserve"> == </w:t>
      </w:r>
      <w:r w:rsidRPr="0000570B">
        <w:rPr>
          <w:rFonts w:ascii="Consolas" w:eastAsiaTheme="minorHAnsi" w:hAnsi="Consolas" w:cs="Consolas"/>
          <w:color w:val="0000C0"/>
          <w:sz w:val="20"/>
          <w:szCs w:val="20"/>
          <w:highlight w:val="yellow"/>
        </w:rPr>
        <w:t>allSongs</w:t>
      </w:r>
      <w:r w:rsidRPr="0000570B">
        <w:rPr>
          <w:rFonts w:ascii="Consolas" w:eastAsiaTheme="minorHAnsi" w:hAnsi="Consolas" w:cs="Consolas"/>
          <w:color w:val="000000"/>
          <w:sz w:val="20"/>
          <w:szCs w:val="20"/>
          <w:highlight w:val="yellow"/>
        </w:rPr>
        <w:t>.</w:t>
      </w:r>
      <w:r w:rsidRPr="0000570B">
        <w:rPr>
          <w:rFonts w:ascii="Consolas" w:eastAsiaTheme="minorHAnsi" w:hAnsi="Consolas" w:cs="Consolas"/>
          <w:color w:val="0000C0"/>
          <w:sz w:val="20"/>
          <w:szCs w:val="20"/>
          <w:highlight w:val="yellow"/>
        </w:rPr>
        <w:t>length</w:t>
      </w:r>
      <w:r w:rsidRPr="0000570B">
        <w:rPr>
          <w:rFonts w:ascii="Consolas" w:eastAsiaTheme="minorHAnsi" w:hAnsi="Consolas" w:cs="Consolas"/>
          <w:color w:val="000000"/>
          <w:sz w:val="20"/>
          <w:szCs w:val="20"/>
          <w:highlight w:val="yellow"/>
        </w:rPr>
        <w:t>) {</w:t>
      </w:r>
    </w:p>
    <w:p w14:paraId="5EC39A6B" w14:textId="77777777" w:rsidR="003E1899" w:rsidRPr="0000570B" w:rsidRDefault="003E1899" w:rsidP="003E1899">
      <w:pPr>
        <w:autoSpaceDE w:val="0"/>
        <w:autoSpaceDN w:val="0"/>
        <w:bidi w:val="0"/>
        <w:adjustRightInd w:val="0"/>
        <w:rPr>
          <w:rFonts w:ascii="Consolas" w:eastAsiaTheme="minorHAnsi" w:hAnsi="Consolas" w:cs="Consolas"/>
          <w:sz w:val="20"/>
          <w:szCs w:val="20"/>
          <w:highlight w:val="yellow"/>
        </w:rPr>
      </w:pPr>
      <w:r w:rsidRPr="0000570B">
        <w:rPr>
          <w:rFonts w:ascii="Consolas" w:eastAsiaTheme="minorHAnsi" w:hAnsi="Consolas" w:cs="Consolas"/>
          <w:color w:val="000000"/>
          <w:sz w:val="20"/>
          <w:szCs w:val="20"/>
          <w:highlight w:val="yellow"/>
        </w:rPr>
        <w:tab/>
      </w:r>
      <w:r w:rsidRPr="0000570B">
        <w:rPr>
          <w:rFonts w:ascii="Consolas" w:eastAsiaTheme="minorHAnsi" w:hAnsi="Consolas" w:cs="Consolas"/>
          <w:color w:val="000000"/>
          <w:sz w:val="20"/>
          <w:szCs w:val="20"/>
          <w:highlight w:val="yellow"/>
        </w:rPr>
        <w:tab/>
      </w:r>
      <w:r w:rsidRPr="0000570B">
        <w:rPr>
          <w:rFonts w:ascii="Consolas" w:eastAsiaTheme="minorHAnsi" w:hAnsi="Consolas" w:cs="Consolas"/>
          <w:color w:val="000000"/>
          <w:sz w:val="20"/>
          <w:szCs w:val="20"/>
          <w:highlight w:val="yellow"/>
        </w:rPr>
        <w:tab/>
      </w:r>
      <w:r w:rsidRPr="0000570B">
        <w:rPr>
          <w:rFonts w:ascii="Consolas" w:eastAsiaTheme="minorHAnsi" w:hAnsi="Consolas" w:cs="Consolas"/>
          <w:color w:val="0000C0"/>
          <w:sz w:val="20"/>
          <w:szCs w:val="20"/>
          <w:highlight w:val="yellow"/>
        </w:rPr>
        <w:t>allSongs</w:t>
      </w:r>
      <w:r w:rsidRPr="0000570B">
        <w:rPr>
          <w:rFonts w:ascii="Consolas" w:eastAsiaTheme="minorHAnsi" w:hAnsi="Consolas" w:cs="Consolas"/>
          <w:color w:val="000000"/>
          <w:sz w:val="20"/>
          <w:szCs w:val="20"/>
          <w:highlight w:val="yellow"/>
        </w:rPr>
        <w:t xml:space="preserve"> = Arrays.</w:t>
      </w:r>
      <w:r w:rsidRPr="0000570B">
        <w:rPr>
          <w:rFonts w:ascii="Consolas" w:eastAsiaTheme="minorHAnsi" w:hAnsi="Consolas" w:cs="Consolas"/>
          <w:i/>
          <w:iCs/>
          <w:color w:val="000000"/>
          <w:sz w:val="20"/>
          <w:szCs w:val="20"/>
          <w:highlight w:val="yellow"/>
        </w:rPr>
        <w:t>copyOf</w:t>
      </w:r>
      <w:r w:rsidRPr="0000570B">
        <w:rPr>
          <w:rFonts w:ascii="Consolas" w:eastAsiaTheme="minorHAnsi" w:hAnsi="Consolas" w:cs="Consolas"/>
          <w:color w:val="000000"/>
          <w:sz w:val="20"/>
          <w:szCs w:val="20"/>
          <w:highlight w:val="yellow"/>
        </w:rPr>
        <w:t>(</w:t>
      </w:r>
      <w:r w:rsidRPr="0000570B">
        <w:rPr>
          <w:rFonts w:ascii="Consolas" w:eastAsiaTheme="minorHAnsi" w:hAnsi="Consolas" w:cs="Consolas"/>
          <w:color w:val="0000C0"/>
          <w:sz w:val="20"/>
          <w:szCs w:val="20"/>
          <w:highlight w:val="yellow"/>
        </w:rPr>
        <w:t>allSongs</w:t>
      </w:r>
      <w:r w:rsidRPr="0000570B">
        <w:rPr>
          <w:rFonts w:ascii="Consolas" w:eastAsiaTheme="minorHAnsi" w:hAnsi="Consolas" w:cs="Consolas"/>
          <w:color w:val="000000"/>
          <w:sz w:val="20"/>
          <w:szCs w:val="20"/>
          <w:highlight w:val="yellow"/>
        </w:rPr>
        <w:t xml:space="preserve">, </w:t>
      </w:r>
      <w:r w:rsidRPr="0000570B">
        <w:rPr>
          <w:rFonts w:ascii="Consolas" w:eastAsiaTheme="minorHAnsi" w:hAnsi="Consolas" w:cs="Consolas"/>
          <w:color w:val="0000C0"/>
          <w:sz w:val="20"/>
          <w:szCs w:val="20"/>
          <w:highlight w:val="yellow"/>
        </w:rPr>
        <w:t>allSongs</w:t>
      </w:r>
      <w:r w:rsidRPr="0000570B">
        <w:rPr>
          <w:rFonts w:ascii="Consolas" w:eastAsiaTheme="minorHAnsi" w:hAnsi="Consolas" w:cs="Consolas"/>
          <w:color w:val="000000"/>
          <w:sz w:val="20"/>
          <w:szCs w:val="20"/>
          <w:highlight w:val="yellow"/>
        </w:rPr>
        <w:t>.</w:t>
      </w:r>
      <w:r w:rsidRPr="0000570B">
        <w:rPr>
          <w:rFonts w:ascii="Consolas" w:eastAsiaTheme="minorHAnsi" w:hAnsi="Consolas" w:cs="Consolas"/>
          <w:color w:val="0000C0"/>
          <w:sz w:val="20"/>
          <w:szCs w:val="20"/>
          <w:highlight w:val="yellow"/>
        </w:rPr>
        <w:t>length</w:t>
      </w:r>
      <w:r w:rsidRPr="0000570B">
        <w:rPr>
          <w:rFonts w:ascii="Consolas" w:eastAsiaTheme="minorHAnsi" w:hAnsi="Consolas" w:cs="Consolas"/>
          <w:color w:val="000000"/>
          <w:sz w:val="20"/>
          <w:szCs w:val="20"/>
          <w:highlight w:val="yellow"/>
        </w:rPr>
        <w:t xml:space="preserve"> * 2);</w:t>
      </w:r>
    </w:p>
    <w:p w14:paraId="1107E2CD" w14:textId="77777777" w:rsidR="003E1899" w:rsidRPr="0000570B" w:rsidRDefault="003E1899" w:rsidP="003E1899">
      <w:pPr>
        <w:autoSpaceDE w:val="0"/>
        <w:autoSpaceDN w:val="0"/>
        <w:bidi w:val="0"/>
        <w:adjustRightInd w:val="0"/>
        <w:rPr>
          <w:rFonts w:ascii="Consolas" w:eastAsiaTheme="minorHAnsi" w:hAnsi="Consolas" w:cs="Consolas"/>
          <w:sz w:val="20"/>
          <w:szCs w:val="20"/>
          <w:highlight w:val="yellow"/>
        </w:rPr>
      </w:pPr>
      <w:r w:rsidRPr="0000570B">
        <w:rPr>
          <w:rFonts w:ascii="Consolas" w:eastAsiaTheme="minorHAnsi" w:hAnsi="Consolas" w:cs="Consolas"/>
          <w:color w:val="000000"/>
          <w:sz w:val="20"/>
          <w:szCs w:val="20"/>
          <w:highlight w:val="yellow"/>
        </w:rPr>
        <w:tab/>
      </w:r>
      <w:r w:rsidRPr="0000570B">
        <w:rPr>
          <w:rFonts w:ascii="Consolas" w:eastAsiaTheme="minorHAnsi" w:hAnsi="Consolas" w:cs="Consolas"/>
          <w:color w:val="000000"/>
          <w:sz w:val="20"/>
          <w:szCs w:val="20"/>
          <w:highlight w:val="yellow"/>
        </w:rPr>
        <w:tab/>
        <w:t>}</w:t>
      </w:r>
    </w:p>
    <w:p w14:paraId="76948379" w14:textId="77777777" w:rsidR="003E1899" w:rsidRPr="0000570B" w:rsidRDefault="003E1899" w:rsidP="003E1899">
      <w:pPr>
        <w:autoSpaceDE w:val="0"/>
        <w:autoSpaceDN w:val="0"/>
        <w:bidi w:val="0"/>
        <w:adjustRightInd w:val="0"/>
        <w:rPr>
          <w:rFonts w:ascii="Consolas" w:eastAsiaTheme="minorHAnsi" w:hAnsi="Consolas" w:cs="Consolas"/>
          <w:sz w:val="20"/>
          <w:szCs w:val="20"/>
          <w:highlight w:val="yellow"/>
        </w:rPr>
      </w:pPr>
    </w:p>
    <w:p w14:paraId="3A84B138" w14:textId="77777777" w:rsidR="003E1899" w:rsidRPr="0000570B" w:rsidRDefault="003E1899" w:rsidP="003E1899">
      <w:pPr>
        <w:autoSpaceDE w:val="0"/>
        <w:autoSpaceDN w:val="0"/>
        <w:bidi w:val="0"/>
        <w:adjustRightInd w:val="0"/>
        <w:rPr>
          <w:rFonts w:ascii="Consolas" w:eastAsiaTheme="minorHAnsi" w:hAnsi="Consolas" w:cs="Consolas"/>
          <w:sz w:val="20"/>
          <w:szCs w:val="20"/>
          <w:highlight w:val="yellow"/>
        </w:rPr>
      </w:pPr>
      <w:r w:rsidRPr="0000570B">
        <w:rPr>
          <w:rFonts w:ascii="Consolas" w:eastAsiaTheme="minorHAnsi" w:hAnsi="Consolas" w:cs="Consolas"/>
          <w:color w:val="000000"/>
          <w:sz w:val="20"/>
          <w:szCs w:val="20"/>
          <w:highlight w:val="yellow"/>
        </w:rPr>
        <w:tab/>
      </w:r>
      <w:r w:rsidRPr="0000570B">
        <w:rPr>
          <w:rFonts w:ascii="Consolas" w:eastAsiaTheme="minorHAnsi" w:hAnsi="Consolas" w:cs="Consolas"/>
          <w:color w:val="000000"/>
          <w:sz w:val="20"/>
          <w:szCs w:val="20"/>
          <w:highlight w:val="yellow"/>
        </w:rPr>
        <w:tab/>
      </w:r>
      <w:r w:rsidRPr="0000570B">
        <w:rPr>
          <w:rFonts w:ascii="Consolas" w:eastAsiaTheme="minorHAnsi" w:hAnsi="Consolas" w:cs="Consolas"/>
          <w:color w:val="0000C0"/>
          <w:sz w:val="20"/>
          <w:szCs w:val="20"/>
          <w:highlight w:val="yellow"/>
        </w:rPr>
        <w:t>allSongs</w:t>
      </w:r>
      <w:r w:rsidRPr="0000570B">
        <w:rPr>
          <w:rFonts w:ascii="Consolas" w:eastAsiaTheme="minorHAnsi" w:hAnsi="Consolas" w:cs="Consolas"/>
          <w:color w:val="000000"/>
          <w:sz w:val="20"/>
          <w:szCs w:val="20"/>
          <w:highlight w:val="yellow"/>
        </w:rPr>
        <w:t>[</w:t>
      </w:r>
      <w:r w:rsidRPr="0000570B">
        <w:rPr>
          <w:rFonts w:ascii="Consolas" w:eastAsiaTheme="minorHAnsi" w:hAnsi="Consolas" w:cs="Consolas"/>
          <w:color w:val="0000C0"/>
          <w:sz w:val="20"/>
          <w:szCs w:val="20"/>
          <w:highlight w:val="yellow"/>
        </w:rPr>
        <w:t>numOfSongs</w:t>
      </w:r>
      <w:r w:rsidRPr="0000570B">
        <w:rPr>
          <w:rFonts w:ascii="Consolas" w:eastAsiaTheme="minorHAnsi" w:hAnsi="Consolas" w:cs="Consolas"/>
          <w:color w:val="000000"/>
          <w:sz w:val="20"/>
          <w:szCs w:val="20"/>
          <w:highlight w:val="yellow"/>
        </w:rPr>
        <w:t xml:space="preserve">] = </w:t>
      </w:r>
      <w:r w:rsidRPr="0000570B">
        <w:rPr>
          <w:rFonts w:ascii="Consolas" w:eastAsiaTheme="minorHAnsi" w:hAnsi="Consolas" w:cs="Consolas"/>
          <w:b/>
          <w:bCs/>
          <w:color w:val="7F0055"/>
          <w:sz w:val="20"/>
          <w:szCs w:val="20"/>
          <w:highlight w:val="yellow"/>
        </w:rPr>
        <w:t>new</w:t>
      </w:r>
      <w:r w:rsidRPr="0000570B">
        <w:rPr>
          <w:rFonts w:ascii="Consolas" w:eastAsiaTheme="minorHAnsi" w:hAnsi="Consolas" w:cs="Consolas"/>
          <w:color w:val="000000"/>
          <w:sz w:val="20"/>
          <w:szCs w:val="20"/>
          <w:highlight w:val="yellow"/>
        </w:rPr>
        <w:t xml:space="preserve"> Song(</w:t>
      </w:r>
      <w:r w:rsidRPr="0000570B">
        <w:rPr>
          <w:rFonts w:ascii="Consolas" w:eastAsiaTheme="minorHAnsi" w:hAnsi="Consolas" w:cs="Consolas"/>
          <w:color w:val="6A3E3E"/>
          <w:sz w:val="20"/>
          <w:szCs w:val="20"/>
          <w:highlight w:val="yellow"/>
        </w:rPr>
        <w:t>songName</w:t>
      </w:r>
      <w:r w:rsidRPr="0000570B">
        <w:rPr>
          <w:rFonts w:ascii="Consolas" w:eastAsiaTheme="minorHAnsi" w:hAnsi="Consolas" w:cs="Consolas"/>
          <w:color w:val="000000"/>
          <w:sz w:val="20"/>
          <w:szCs w:val="20"/>
          <w:highlight w:val="yellow"/>
        </w:rPr>
        <w:t xml:space="preserve">, </w:t>
      </w:r>
      <w:r w:rsidRPr="0000570B">
        <w:rPr>
          <w:rFonts w:ascii="Consolas" w:eastAsiaTheme="minorHAnsi" w:hAnsi="Consolas" w:cs="Consolas"/>
          <w:color w:val="6A3E3E"/>
          <w:sz w:val="20"/>
          <w:szCs w:val="20"/>
          <w:highlight w:val="yellow"/>
        </w:rPr>
        <w:t>writer</w:t>
      </w:r>
      <w:r w:rsidRPr="0000570B">
        <w:rPr>
          <w:rFonts w:ascii="Consolas" w:eastAsiaTheme="minorHAnsi" w:hAnsi="Consolas" w:cs="Consolas"/>
          <w:color w:val="000000"/>
          <w:sz w:val="20"/>
          <w:szCs w:val="20"/>
          <w:highlight w:val="yellow"/>
        </w:rPr>
        <w:t xml:space="preserve">, </w:t>
      </w:r>
      <w:r w:rsidRPr="0000570B">
        <w:rPr>
          <w:rFonts w:ascii="Consolas" w:eastAsiaTheme="minorHAnsi" w:hAnsi="Consolas" w:cs="Consolas"/>
          <w:color w:val="6A3E3E"/>
          <w:sz w:val="20"/>
          <w:szCs w:val="20"/>
          <w:highlight w:val="yellow"/>
        </w:rPr>
        <w:t>performer</w:t>
      </w:r>
      <w:r w:rsidRPr="0000570B">
        <w:rPr>
          <w:rFonts w:ascii="Consolas" w:eastAsiaTheme="minorHAnsi" w:hAnsi="Consolas" w:cs="Consolas"/>
          <w:color w:val="000000"/>
          <w:sz w:val="20"/>
          <w:szCs w:val="20"/>
          <w:highlight w:val="yellow"/>
        </w:rPr>
        <w:t>);</w:t>
      </w:r>
    </w:p>
    <w:p w14:paraId="0F8F795A" w14:textId="77777777" w:rsidR="003E1899" w:rsidRPr="0000570B" w:rsidRDefault="003E1899" w:rsidP="003E1899">
      <w:pPr>
        <w:autoSpaceDE w:val="0"/>
        <w:autoSpaceDN w:val="0"/>
        <w:bidi w:val="0"/>
        <w:adjustRightInd w:val="0"/>
        <w:rPr>
          <w:rFonts w:ascii="Consolas" w:eastAsiaTheme="minorHAnsi" w:hAnsi="Consolas" w:cs="Consolas"/>
          <w:sz w:val="20"/>
          <w:szCs w:val="20"/>
          <w:highlight w:val="yellow"/>
        </w:rPr>
      </w:pPr>
    </w:p>
    <w:p w14:paraId="0E2F3A87" w14:textId="77777777" w:rsidR="003E1899" w:rsidRPr="0000570B" w:rsidRDefault="003E1899" w:rsidP="003E1899">
      <w:pPr>
        <w:autoSpaceDE w:val="0"/>
        <w:autoSpaceDN w:val="0"/>
        <w:bidi w:val="0"/>
        <w:adjustRightInd w:val="0"/>
        <w:rPr>
          <w:rFonts w:ascii="Consolas" w:eastAsiaTheme="minorHAnsi" w:hAnsi="Consolas" w:cs="Consolas"/>
          <w:sz w:val="20"/>
          <w:szCs w:val="20"/>
          <w:highlight w:val="yellow"/>
        </w:rPr>
      </w:pPr>
      <w:r w:rsidRPr="0000570B">
        <w:rPr>
          <w:rFonts w:ascii="Consolas" w:eastAsiaTheme="minorHAnsi" w:hAnsi="Consolas" w:cs="Consolas"/>
          <w:color w:val="000000"/>
          <w:sz w:val="20"/>
          <w:szCs w:val="20"/>
          <w:highlight w:val="yellow"/>
        </w:rPr>
        <w:tab/>
      </w:r>
      <w:r w:rsidRPr="0000570B">
        <w:rPr>
          <w:rFonts w:ascii="Consolas" w:eastAsiaTheme="minorHAnsi" w:hAnsi="Consolas" w:cs="Consolas"/>
          <w:color w:val="000000"/>
          <w:sz w:val="20"/>
          <w:szCs w:val="20"/>
          <w:highlight w:val="yellow"/>
        </w:rPr>
        <w:tab/>
      </w:r>
      <w:r w:rsidRPr="0000570B">
        <w:rPr>
          <w:rFonts w:ascii="Consolas" w:eastAsiaTheme="minorHAnsi" w:hAnsi="Consolas" w:cs="Consolas"/>
          <w:color w:val="6A3E3E"/>
          <w:sz w:val="20"/>
          <w:szCs w:val="20"/>
          <w:highlight w:val="yellow"/>
        </w:rPr>
        <w:t>writer</w:t>
      </w:r>
      <w:r w:rsidRPr="0000570B">
        <w:rPr>
          <w:rFonts w:ascii="Consolas" w:eastAsiaTheme="minorHAnsi" w:hAnsi="Consolas" w:cs="Consolas"/>
          <w:color w:val="000000"/>
          <w:sz w:val="20"/>
          <w:szCs w:val="20"/>
          <w:highlight w:val="yellow"/>
        </w:rPr>
        <w:t>.addWrittenSong(</w:t>
      </w:r>
      <w:r w:rsidRPr="0000570B">
        <w:rPr>
          <w:rFonts w:ascii="Consolas" w:eastAsiaTheme="minorHAnsi" w:hAnsi="Consolas" w:cs="Consolas"/>
          <w:color w:val="0000C0"/>
          <w:sz w:val="20"/>
          <w:szCs w:val="20"/>
          <w:highlight w:val="yellow"/>
        </w:rPr>
        <w:t>allSongs</w:t>
      </w:r>
      <w:r w:rsidRPr="0000570B">
        <w:rPr>
          <w:rFonts w:ascii="Consolas" w:eastAsiaTheme="minorHAnsi" w:hAnsi="Consolas" w:cs="Consolas"/>
          <w:color w:val="000000"/>
          <w:sz w:val="20"/>
          <w:szCs w:val="20"/>
          <w:highlight w:val="yellow"/>
        </w:rPr>
        <w:t>[</w:t>
      </w:r>
      <w:r w:rsidRPr="0000570B">
        <w:rPr>
          <w:rFonts w:ascii="Consolas" w:eastAsiaTheme="minorHAnsi" w:hAnsi="Consolas" w:cs="Consolas"/>
          <w:color w:val="0000C0"/>
          <w:sz w:val="20"/>
          <w:szCs w:val="20"/>
          <w:highlight w:val="yellow"/>
        </w:rPr>
        <w:t>numOfSongs</w:t>
      </w:r>
      <w:r w:rsidRPr="0000570B">
        <w:rPr>
          <w:rFonts w:ascii="Consolas" w:eastAsiaTheme="minorHAnsi" w:hAnsi="Consolas" w:cs="Consolas"/>
          <w:color w:val="000000"/>
          <w:sz w:val="20"/>
          <w:szCs w:val="20"/>
          <w:highlight w:val="yellow"/>
        </w:rPr>
        <w:t>]);</w:t>
      </w:r>
    </w:p>
    <w:p w14:paraId="44E515CC" w14:textId="77777777" w:rsidR="003E1899" w:rsidRPr="0000570B" w:rsidRDefault="003E1899" w:rsidP="003E1899">
      <w:pPr>
        <w:autoSpaceDE w:val="0"/>
        <w:autoSpaceDN w:val="0"/>
        <w:bidi w:val="0"/>
        <w:adjustRightInd w:val="0"/>
        <w:rPr>
          <w:rFonts w:ascii="Consolas" w:eastAsiaTheme="minorHAnsi" w:hAnsi="Consolas" w:cs="Consolas"/>
          <w:sz w:val="20"/>
          <w:szCs w:val="20"/>
          <w:highlight w:val="yellow"/>
        </w:rPr>
      </w:pPr>
    </w:p>
    <w:p w14:paraId="23821B43" w14:textId="77777777" w:rsidR="003E1899" w:rsidRPr="0000570B" w:rsidRDefault="003E1899" w:rsidP="003E1899">
      <w:pPr>
        <w:autoSpaceDE w:val="0"/>
        <w:autoSpaceDN w:val="0"/>
        <w:bidi w:val="0"/>
        <w:adjustRightInd w:val="0"/>
        <w:rPr>
          <w:rFonts w:ascii="Consolas" w:eastAsiaTheme="minorHAnsi" w:hAnsi="Consolas" w:cs="Consolas"/>
          <w:sz w:val="20"/>
          <w:szCs w:val="20"/>
          <w:highlight w:val="yellow"/>
        </w:rPr>
      </w:pPr>
      <w:r w:rsidRPr="0000570B">
        <w:rPr>
          <w:rFonts w:ascii="Consolas" w:eastAsiaTheme="minorHAnsi" w:hAnsi="Consolas" w:cs="Consolas"/>
          <w:color w:val="000000"/>
          <w:sz w:val="20"/>
          <w:szCs w:val="20"/>
          <w:highlight w:val="yellow"/>
        </w:rPr>
        <w:tab/>
      </w:r>
      <w:r w:rsidRPr="0000570B">
        <w:rPr>
          <w:rFonts w:ascii="Consolas" w:eastAsiaTheme="minorHAnsi" w:hAnsi="Consolas" w:cs="Consolas"/>
          <w:color w:val="000000"/>
          <w:sz w:val="20"/>
          <w:szCs w:val="20"/>
          <w:highlight w:val="yellow"/>
        </w:rPr>
        <w:tab/>
      </w:r>
      <w:r w:rsidRPr="0000570B">
        <w:rPr>
          <w:rFonts w:ascii="Consolas" w:eastAsiaTheme="minorHAnsi" w:hAnsi="Consolas" w:cs="Consolas"/>
          <w:b/>
          <w:bCs/>
          <w:color w:val="7F0055"/>
          <w:sz w:val="20"/>
          <w:szCs w:val="20"/>
          <w:highlight w:val="yellow"/>
        </w:rPr>
        <w:t>if</w:t>
      </w:r>
      <w:r w:rsidRPr="0000570B">
        <w:rPr>
          <w:rFonts w:ascii="Consolas" w:eastAsiaTheme="minorHAnsi" w:hAnsi="Consolas" w:cs="Consolas"/>
          <w:color w:val="000000"/>
          <w:sz w:val="20"/>
          <w:szCs w:val="20"/>
          <w:highlight w:val="yellow"/>
        </w:rPr>
        <w:t xml:space="preserve"> (</w:t>
      </w:r>
      <w:r w:rsidRPr="0000570B">
        <w:rPr>
          <w:rFonts w:ascii="Consolas" w:eastAsiaTheme="minorHAnsi" w:hAnsi="Consolas" w:cs="Consolas"/>
          <w:color w:val="6A3E3E"/>
          <w:sz w:val="20"/>
          <w:szCs w:val="20"/>
          <w:highlight w:val="yellow"/>
        </w:rPr>
        <w:t>performer</w:t>
      </w:r>
      <w:r w:rsidRPr="0000570B">
        <w:rPr>
          <w:rFonts w:ascii="Consolas" w:eastAsiaTheme="minorHAnsi" w:hAnsi="Consolas" w:cs="Consolas"/>
          <w:color w:val="000000"/>
          <w:sz w:val="20"/>
          <w:szCs w:val="20"/>
          <w:highlight w:val="yellow"/>
        </w:rPr>
        <w:t xml:space="preserve"> != </w:t>
      </w:r>
      <w:r w:rsidRPr="0000570B">
        <w:rPr>
          <w:rFonts w:ascii="Consolas" w:eastAsiaTheme="minorHAnsi" w:hAnsi="Consolas" w:cs="Consolas"/>
          <w:b/>
          <w:bCs/>
          <w:color w:val="7F0055"/>
          <w:sz w:val="20"/>
          <w:szCs w:val="20"/>
          <w:highlight w:val="yellow"/>
        </w:rPr>
        <w:t>null</w:t>
      </w:r>
      <w:r w:rsidRPr="0000570B">
        <w:rPr>
          <w:rFonts w:ascii="Consolas" w:eastAsiaTheme="minorHAnsi" w:hAnsi="Consolas" w:cs="Consolas"/>
          <w:color w:val="000000"/>
          <w:sz w:val="20"/>
          <w:szCs w:val="20"/>
          <w:highlight w:val="yellow"/>
        </w:rPr>
        <w:t>)</w:t>
      </w:r>
    </w:p>
    <w:p w14:paraId="515C9F3F" w14:textId="77777777" w:rsidR="003E1899" w:rsidRPr="0000570B" w:rsidRDefault="003E1899" w:rsidP="003E1899">
      <w:pPr>
        <w:autoSpaceDE w:val="0"/>
        <w:autoSpaceDN w:val="0"/>
        <w:bidi w:val="0"/>
        <w:adjustRightInd w:val="0"/>
        <w:rPr>
          <w:rFonts w:ascii="Consolas" w:eastAsiaTheme="minorHAnsi" w:hAnsi="Consolas" w:cs="Consolas"/>
          <w:sz w:val="20"/>
          <w:szCs w:val="20"/>
          <w:highlight w:val="yellow"/>
        </w:rPr>
      </w:pPr>
      <w:r w:rsidRPr="0000570B">
        <w:rPr>
          <w:rFonts w:ascii="Consolas" w:eastAsiaTheme="minorHAnsi" w:hAnsi="Consolas" w:cs="Consolas"/>
          <w:color w:val="000000"/>
          <w:sz w:val="20"/>
          <w:szCs w:val="20"/>
          <w:highlight w:val="yellow"/>
        </w:rPr>
        <w:tab/>
      </w:r>
      <w:r w:rsidRPr="0000570B">
        <w:rPr>
          <w:rFonts w:ascii="Consolas" w:eastAsiaTheme="minorHAnsi" w:hAnsi="Consolas" w:cs="Consolas"/>
          <w:color w:val="000000"/>
          <w:sz w:val="20"/>
          <w:szCs w:val="20"/>
          <w:highlight w:val="yellow"/>
        </w:rPr>
        <w:tab/>
      </w:r>
      <w:r w:rsidRPr="0000570B">
        <w:rPr>
          <w:rFonts w:ascii="Consolas" w:eastAsiaTheme="minorHAnsi" w:hAnsi="Consolas" w:cs="Consolas"/>
          <w:color w:val="000000"/>
          <w:sz w:val="20"/>
          <w:szCs w:val="20"/>
          <w:highlight w:val="yellow"/>
        </w:rPr>
        <w:tab/>
      </w:r>
      <w:r w:rsidRPr="0000570B">
        <w:rPr>
          <w:rFonts w:ascii="Consolas" w:eastAsiaTheme="minorHAnsi" w:hAnsi="Consolas" w:cs="Consolas"/>
          <w:color w:val="6A3E3E"/>
          <w:sz w:val="20"/>
          <w:szCs w:val="20"/>
          <w:highlight w:val="yellow"/>
        </w:rPr>
        <w:t>performer</w:t>
      </w:r>
      <w:r w:rsidRPr="0000570B">
        <w:rPr>
          <w:rFonts w:ascii="Consolas" w:eastAsiaTheme="minorHAnsi" w:hAnsi="Consolas" w:cs="Consolas"/>
          <w:color w:val="000000"/>
          <w:sz w:val="20"/>
          <w:szCs w:val="20"/>
          <w:highlight w:val="yellow"/>
        </w:rPr>
        <w:t>.addPerformedSong(</w:t>
      </w:r>
      <w:r w:rsidRPr="0000570B">
        <w:rPr>
          <w:rFonts w:ascii="Consolas" w:eastAsiaTheme="minorHAnsi" w:hAnsi="Consolas" w:cs="Consolas"/>
          <w:color w:val="0000C0"/>
          <w:sz w:val="20"/>
          <w:szCs w:val="20"/>
          <w:highlight w:val="yellow"/>
        </w:rPr>
        <w:t>allSongs</w:t>
      </w:r>
      <w:r w:rsidRPr="0000570B">
        <w:rPr>
          <w:rFonts w:ascii="Consolas" w:eastAsiaTheme="minorHAnsi" w:hAnsi="Consolas" w:cs="Consolas"/>
          <w:color w:val="000000"/>
          <w:sz w:val="20"/>
          <w:szCs w:val="20"/>
          <w:highlight w:val="yellow"/>
        </w:rPr>
        <w:t>[</w:t>
      </w:r>
      <w:r w:rsidRPr="0000570B">
        <w:rPr>
          <w:rFonts w:ascii="Consolas" w:eastAsiaTheme="minorHAnsi" w:hAnsi="Consolas" w:cs="Consolas"/>
          <w:color w:val="0000C0"/>
          <w:sz w:val="20"/>
          <w:szCs w:val="20"/>
          <w:highlight w:val="yellow"/>
        </w:rPr>
        <w:t>numOfSongs</w:t>
      </w:r>
      <w:r w:rsidRPr="0000570B">
        <w:rPr>
          <w:rFonts w:ascii="Consolas" w:eastAsiaTheme="minorHAnsi" w:hAnsi="Consolas" w:cs="Consolas"/>
          <w:color w:val="000000"/>
          <w:sz w:val="20"/>
          <w:szCs w:val="20"/>
          <w:highlight w:val="yellow"/>
        </w:rPr>
        <w:t>]);</w:t>
      </w:r>
    </w:p>
    <w:p w14:paraId="69561FC8" w14:textId="77777777" w:rsidR="003E1899" w:rsidRPr="0000570B" w:rsidRDefault="003E1899" w:rsidP="003E1899">
      <w:pPr>
        <w:autoSpaceDE w:val="0"/>
        <w:autoSpaceDN w:val="0"/>
        <w:bidi w:val="0"/>
        <w:adjustRightInd w:val="0"/>
        <w:rPr>
          <w:rFonts w:ascii="Consolas" w:eastAsiaTheme="minorHAnsi" w:hAnsi="Consolas" w:cs="Consolas"/>
          <w:sz w:val="20"/>
          <w:szCs w:val="20"/>
          <w:highlight w:val="yellow"/>
        </w:rPr>
      </w:pPr>
    </w:p>
    <w:p w14:paraId="280E2B14" w14:textId="77777777" w:rsidR="003E1899" w:rsidRPr="0000570B" w:rsidRDefault="003E1899" w:rsidP="003E1899">
      <w:pPr>
        <w:autoSpaceDE w:val="0"/>
        <w:autoSpaceDN w:val="0"/>
        <w:bidi w:val="0"/>
        <w:adjustRightInd w:val="0"/>
        <w:rPr>
          <w:rFonts w:ascii="Consolas" w:eastAsiaTheme="minorHAnsi" w:hAnsi="Consolas" w:cs="Consolas"/>
          <w:sz w:val="20"/>
          <w:szCs w:val="20"/>
          <w:highlight w:val="yellow"/>
        </w:rPr>
      </w:pPr>
      <w:r w:rsidRPr="0000570B">
        <w:rPr>
          <w:rFonts w:ascii="Consolas" w:eastAsiaTheme="minorHAnsi" w:hAnsi="Consolas" w:cs="Consolas"/>
          <w:color w:val="000000"/>
          <w:sz w:val="20"/>
          <w:szCs w:val="20"/>
          <w:highlight w:val="yellow"/>
        </w:rPr>
        <w:tab/>
      </w:r>
      <w:r w:rsidRPr="0000570B">
        <w:rPr>
          <w:rFonts w:ascii="Consolas" w:eastAsiaTheme="minorHAnsi" w:hAnsi="Consolas" w:cs="Consolas"/>
          <w:color w:val="000000"/>
          <w:sz w:val="20"/>
          <w:szCs w:val="20"/>
          <w:highlight w:val="yellow"/>
        </w:rPr>
        <w:tab/>
      </w:r>
      <w:r w:rsidRPr="0000570B">
        <w:rPr>
          <w:rFonts w:ascii="Consolas" w:eastAsiaTheme="minorHAnsi" w:hAnsi="Consolas" w:cs="Consolas"/>
          <w:color w:val="0000C0"/>
          <w:sz w:val="20"/>
          <w:szCs w:val="20"/>
          <w:highlight w:val="yellow"/>
        </w:rPr>
        <w:t>numOfSongs</w:t>
      </w:r>
      <w:r w:rsidRPr="0000570B">
        <w:rPr>
          <w:rFonts w:ascii="Consolas" w:eastAsiaTheme="minorHAnsi" w:hAnsi="Consolas" w:cs="Consolas"/>
          <w:color w:val="000000"/>
          <w:sz w:val="20"/>
          <w:szCs w:val="20"/>
          <w:highlight w:val="yellow"/>
        </w:rPr>
        <w:t>++;</w:t>
      </w:r>
    </w:p>
    <w:p w14:paraId="42975590" w14:textId="77777777" w:rsidR="003E1899" w:rsidRPr="0000570B" w:rsidRDefault="003E1899" w:rsidP="003E1899">
      <w:pPr>
        <w:autoSpaceDE w:val="0"/>
        <w:autoSpaceDN w:val="0"/>
        <w:bidi w:val="0"/>
        <w:adjustRightInd w:val="0"/>
        <w:rPr>
          <w:rFonts w:ascii="Consolas" w:eastAsiaTheme="minorHAnsi" w:hAnsi="Consolas" w:cs="Consolas"/>
          <w:sz w:val="20"/>
          <w:szCs w:val="20"/>
          <w:highlight w:val="yellow"/>
        </w:rPr>
      </w:pPr>
    </w:p>
    <w:p w14:paraId="42BA511A" w14:textId="77777777" w:rsidR="003E1899" w:rsidRPr="0000570B" w:rsidRDefault="003E1899" w:rsidP="003E1899">
      <w:pPr>
        <w:autoSpaceDE w:val="0"/>
        <w:autoSpaceDN w:val="0"/>
        <w:bidi w:val="0"/>
        <w:adjustRightInd w:val="0"/>
        <w:rPr>
          <w:rFonts w:ascii="Consolas" w:eastAsiaTheme="minorHAnsi" w:hAnsi="Consolas" w:cs="Consolas"/>
          <w:sz w:val="20"/>
          <w:szCs w:val="20"/>
          <w:highlight w:val="yellow"/>
        </w:rPr>
      </w:pPr>
      <w:r w:rsidRPr="0000570B">
        <w:rPr>
          <w:rFonts w:ascii="Consolas" w:eastAsiaTheme="minorHAnsi" w:hAnsi="Consolas" w:cs="Consolas"/>
          <w:color w:val="000000"/>
          <w:sz w:val="20"/>
          <w:szCs w:val="20"/>
          <w:highlight w:val="yellow"/>
        </w:rPr>
        <w:tab/>
      </w:r>
      <w:r w:rsidRPr="0000570B">
        <w:rPr>
          <w:rFonts w:ascii="Consolas" w:eastAsiaTheme="minorHAnsi" w:hAnsi="Consolas" w:cs="Consolas"/>
          <w:color w:val="000000"/>
          <w:sz w:val="20"/>
          <w:szCs w:val="20"/>
          <w:highlight w:val="yellow"/>
        </w:rPr>
        <w:tab/>
      </w:r>
      <w:r w:rsidRPr="0000570B">
        <w:rPr>
          <w:rFonts w:ascii="Consolas" w:eastAsiaTheme="minorHAnsi" w:hAnsi="Consolas" w:cs="Consolas"/>
          <w:b/>
          <w:bCs/>
          <w:color w:val="7F0055"/>
          <w:sz w:val="20"/>
          <w:szCs w:val="20"/>
          <w:highlight w:val="yellow"/>
        </w:rPr>
        <w:t>return</w:t>
      </w:r>
      <w:r w:rsidRPr="0000570B">
        <w:rPr>
          <w:rFonts w:ascii="Consolas" w:eastAsiaTheme="minorHAnsi" w:hAnsi="Consolas" w:cs="Consolas"/>
          <w:color w:val="000000"/>
          <w:sz w:val="20"/>
          <w:szCs w:val="20"/>
          <w:highlight w:val="yellow"/>
        </w:rPr>
        <w:t xml:space="preserve"> eAddSongStatus.</w:t>
      </w:r>
      <w:r w:rsidRPr="0000570B">
        <w:rPr>
          <w:rFonts w:ascii="Consolas" w:eastAsiaTheme="minorHAnsi" w:hAnsi="Consolas" w:cs="Consolas"/>
          <w:b/>
          <w:bCs/>
          <w:i/>
          <w:iCs/>
          <w:color w:val="0000C0"/>
          <w:sz w:val="20"/>
          <w:szCs w:val="20"/>
          <w:highlight w:val="yellow"/>
        </w:rPr>
        <w:t>Success</w:t>
      </w:r>
      <w:r w:rsidRPr="0000570B">
        <w:rPr>
          <w:rFonts w:ascii="Consolas" w:eastAsiaTheme="minorHAnsi" w:hAnsi="Consolas" w:cs="Consolas"/>
          <w:color w:val="000000"/>
          <w:sz w:val="20"/>
          <w:szCs w:val="20"/>
          <w:highlight w:val="yellow"/>
        </w:rPr>
        <w:t>;</w:t>
      </w:r>
    </w:p>
    <w:p w14:paraId="00C6197B" w14:textId="77777777" w:rsidR="003E1899" w:rsidRDefault="003E1899" w:rsidP="003E1899">
      <w:pPr>
        <w:autoSpaceDE w:val="0"/>
        <w:autoSpaceDN w:val="0"/>
        <w:bidi w:val="0"/>
        <w:adjustRightInd w:val="0"/>
        <w:rPr>
          <w:rFonts w:ascii="Consolas" w:eastAsiaTheme="minorHAnsi" w:hAnsi="Consolas" w:cs="Consolas"/>
          <w:sz w:val="20"/>
          <w:szCs w:val="20"/>
        </w:rPr>
      </w:pPr>
      <w:r w:rsidRPr="0000570B">
        <w:rPr>
          <w:rFonts w:ascii="Consolas" w:eastAsiaTheme="minorHAnsi" w:hAnsi="Consolas" w:cs="Consolas"/>
          <w:color w:val="000000"/>
          <w:sz w:val="20"/>
          <w:szCs w:val="20"/>
          <w:highlight w:val="yellow"/>
        </w:rPr>
        <w:tab/>
        <w:t>}</w:t>
      </w:r>
    </w:p>
    <w:p w14:paraId="4ACC3EA7" w14:textId="77777777" w:rsidR="003E1899" w:rsidRDefault="003E1899" w:rsidP="003E1899">
      <w:pPr>
        <w:autoSpaceDE w:val="0"/>
        <w:autoSpaceDN w:val="0"/>
        <w:bidi w:val="0"/>
        <w:adjustRightInd w:val="0"/>
        <w:rPr>
          <w:rFonts w:ascii="Consolas" w:eastAsiaTheme="minorHAnsi" w:hAnsi="Consolas" w:cs="Consolas"/>
          <w:sz w:val="20"/>
          <w:szCs w:val="20"/>
        </w:rPr>
      </w:pPr>
    </w:p>
    <w:p w14:paraId="188C64A3" w14:textId="77777777" w:rsidR="003E1899" w:rsidRDefault="003E1899" w:rsidP="003E1899">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646464"/>
          <w:sz w:val="20"/>
          <w:szCs w:val="20"/>
        </w:rPr>
        <w:t>@Override</w:t>
      </w:r>
    </w:p>
    <w:p w14:paraId="5CFD8998" w14:textId="77777777" w:rsidR="003E1899" w:rsidRDefault="003E1899" w:rsidP="003E1899">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String toString() {</w:t>
      </w:r>
    </w:p>
    <w:p w14:paraId="059477E5" w14:textId="6FF43855" w:rsidR="003E1899" w:rsidRDefault="003E1899" w:rsidP="003E1899">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sidR="00FA2AAA">
        <w:rPr>
          <w:rFonts w:ascii="Consolas" w:eastAsiaTheme="minorHAnsi" w:hAnsi="Consolas" w:cs="Consolas"/>
          <w:color w:val="000000"/>
          <w:sz w:val="20"/>
          <w:szCs w:val="20"/>
        </w:rPr>
        <w:t>StringBuffer</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sb</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spellStart"/>
      <w:proofErr w:type="gramStart"/>
      <w:r w:rsidR="00FA2AAA">
        <w:rPr>
          <w:rFonts w:ascii="Consolas" w:eastAsiaTheme="minorHAnsi" w:hAnsi="Consolas" w:cs="Consolas"/>
          <w:color w:val="000000"/>
          <w:sz w:val="20"/>
          <w:szCs w:val="20"/>
        </w:rPr>
        <w:t>StringBuffer</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"The artists in the repository:\n"</w:t>
      </w:r>
      <w:r>
        <w:rPr>
          <w:rFonts w:ascii="Consolas" w:eastAsiaTheme="minorHAnsi" w:hAnsi="Consolas" w:cs="Consolas"/>
          <w:color w:val="000000"/>
          <w:sz w:val="20"/>
          <w:szCs w:val="20"/>
        </w:rPr>
        <w:t>);</w:t>
      </w:r>
    </w:p>
    <w:p w14:paraId="2BC84058" w14:textId="77777777" w:rsidR="003E1899" w:rsidRDefault="003E1899" w:rsidP="003E1899">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for</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i</w:t>
      </w:r>
      <w:r>
        <w:rPr>
          <w:rFonts w:ascii="Consolas" w:eastAsiaTheme="minorHAnsi" w:hAnsi="Consolas" w:cs="Consolas"/>
          <w:color w:val="000000"/>
          <w:sz w:val="20"/>
          <w:szCs w:val="20"/>
        </w:rPr>
        <w:t xml:space="preserve"> = 0; </w:t>
      </w:r>
      <w:r>
        <w:rPr>
          <w:rFonts w:ascii="Consolas" w:eastAsiaTheme="minorHAnsi" w:hAnsi="Consolas" w:cs="Consolas"/>
          <w:color w:val="6A3E3E"/>
          <w:sz w:val="20"/>
          <w:szCs w:val="20"/>
        </w:rPr>
        <w:t>i</w:t>
      </w:r>
      <w:r>
        <w:rPr>
          <w:rFonts w:ascii="Consolas" w:eastAsiaTheme="minorHAnsi" w:hAnsi="Consolas" w:cs="Consolas"/>
          <w:color w:val="000000"/>
          <w:sz w:val="20"/>
          <w:szCs w:val="20"/>
        </w:rPr>
        <w:t xml:space="preserve"> &lt; </w:t>
      </w:r>
      <w:r>
        <w:rPr>
          <w:rFonts w:ascii="Consolas" w:eastAsiaTheme="minorHAnsi" w:hAnsi="Consolas" w:cs="Consolas"/>
          <w:color w:val="0000C0"/>
          <w:sz w:val="20"/>
          <w:szCs w:val="20"/>
        </w:rPr>
        <w:t>numOfArtists</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i</w:t>
      </w:r>
      <w:r>
        <w:rPr>
          <w:rFonts w:ascii="Consolas" w:eastAsiaTheme="minorHAnsi" w:hAnsi="Consolas" w:cs="Consolas"/>
          <w:color w:val="000000"/>
          <w:sz w:val="20"/>
          <w:szCs w:val="20"/>
        </w:rPr>
        <w:t>++)</w:t>
      </w:r>
    </w:p>
    <w:p w14:paraId="3C5933A1" w14:textId="77777777" w:rsidR="003E1899" w:rsidRDefault="003E1899" w:rsidP="003E1899">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6A3E3E"/>
          <w:sz w:val="20"/>
          <w:szCs w:val="20"/>
        </w:rPr>
        <w:t>sb</w:t>
      </w:r>
      <w:r>
        <w:rPr>
          <w:rFonts w:ascii="Consolas" w:eastAsiaTheme="minorHAnsi" w:hAnsi="Consolas" w:cs="Consolas"/>
          <w:color w:val="000000"/>
          <w:sz w:val="20"/>
          <w:szCs w:val="20"/>
        </w:rPr>
        <w:t>.append(</w:t>
      </w:r>
      <w:r>
        <w:rPr>
          <w:rFonts w:ascii="Consolas" w:eastAsiaTheme="minorHAnsi" w:hAnsi="Consolas" w:cs="Consolas"/>
          <w:color w:val="0000C0"/>
          <w:sz w:val="20"/>
          <w:szCs w:val="20"/>
        </w:rPr>
        <w:t>allArtists</w:t>
      </w:r>
      <w:r>
        <w:rPr>
          <w:rFonts w:ascii="Consolas" w:eastAsiaTheme="minorHAnsi" w:hAnsi="Consolas" w:cs="Consolas"/>
          <w:color w:val="000000"/>
          <w:sz w:val="20"/>
          <w:szCs w:val="20"/>
        </w:rPr>
        <w:t>[</w:t>
      </w:r>
      <w:r>
        <w:rPr>
          <w:rFonts w:ascii="Consolas" w:eastAsiaTheme="minorHAnsi" w:hAnsi="Consolas" w:cs="Consolas"/>
          <w:color w:val="6A3E3E"/>
          <w:sz w:val="20"/>
          <w:szCs w:val="20"/>
        </w:rPr>
        <w:t>i</w:t>
      </w:r>
      <w:r>
        <w:rPr>
          <w:rFonts w:ascii="Consolas" w:eastAsiaTheme="minorHAnsi" w:hAnsi="Consolas" w:cs="Consolas"/>
          <w:color w:val="000000"/>
          <w:sz w:val="20"/>
          <w:szCs w:val="20"/>
        </w:rPr>
        <w:t xml:space="preserve">].toString() + </w:t>
      </w:r>
      <w:r>
        <w:rPr>
          <w:rFonts w:ascii="Consolas" w:eastAsiaTheme="minorHAnsi" w:hAnsi="Consolas" w:cs="Consolas"/>
          <w:color w:val="2A00FF"/>
          <w:sz w:val="20"/>
          <w:szCs w:val="20"/>
        </w:rPr>
        <w:t>"\n"</w:t>
      </w:r>
      <w:r>
        <w:rPr>
          <w:rFonts w:ascii="Consolas" w:eastAsiaTheme="minorHAnsi" w:hAnsi="Consolas" w:cs="Consolas"/>
          <w:color w:val="000000"/>
          <w:sz w:val="20"/>
          <w:szCs w:val="20"/>
        </w:rPr>
        <w:t>);</w:t>
      </w:r>
    </w:p>
    <w:p w14:paraId="451E8227" w14:textId="77777777" w:rsidR="003E1899" w:rsidRDefault="003E1899" w:rsidP="003E1899">
      <w:pPr>
        <w:autoSpaceDE w:val="0"/>
        <w:autoSpaceDN w:val="0"/>
        <w:bidi w:val="0"/>
        <w:adjustRightInd w:val="0"/>
        <w:rPr>
          <w:rFonts w:ascii="Consolas" w:eastAsiaTheme="minorHAnsi" w:hAnsi="Consolas" w:cs="Consolas"/>
          <w:sz w:val="20"/>
          <w:szCs w:val="20"/>
        </w:rPr>
      </w:pPr>
    </w:p>
    <w:p w14:paraId="3E73E3C4" w14:textId="77777777" w:rsidR="003E1899" w:rsidRDefault="003E1899" w:rsidP="003E1899">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6A3E3E"/>
          <w:sz w:val="20"/>
          <w:szCs w:val="20"/>
        </w:rPr>
        <w:t>sb</w:t>
      </w:r>
      <w:r>
        <w:rPr>
          <w:rFonts w:ascii="Consolas" w:eastAsiaTheme="minorHAnsi" w:hAnsi="Consolas" w:cs="Consolas"/>
          <w:color w:val="000000"/>
          <w:sz w:val="20"/>
          <w:szCs w:val="20"/>
        </w:rPr>
        <w:t>.append(</w:t>
      </w:r>
      <w:r>
        <w:rPr>
          <w:rFonts w:ascii="Consolas" w:eastAsiaTheme="minorHAnsi" w:hAnsi="Consolas" w:cs="Consolas"/>
          <w:color w:val="2A00FF"/>
          <w:sz w:val="20"/>
          <w:szCs w:val="20"/>
        </w:rPr>
        <w:t>"The songs in the repository:\n"</w:t>
      </w:r>
      <w:r>
        <w:rPr>
          <w:rFonts w:ascii="Consolas" w:eastAsiaTheme="minorHAnsi" w:hAnsi="Consolas" w:cs="Consolas"/>
          <w:color w:val="000000"/>
          <w:sz w:val="20"/>
          <w:szCs w:val="20"/>
        </w:rPr>
        <w:t>);</w:t>
      </w:r>
    </w:p>
    <w:p w14:paraId="7EF5A89F" w14:textId="77777777" w:rsidR="003E1899" w:rsidRDefault="003E1899" w:rsidP="003E1899">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for</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i</w:t>
      </w:r>
      <w:r>
        <w:rPr>
          <w:rFonts w:ascii="Consolas" w:eastAsiaTheme="minorHAnsi" w:hAnsi="Consolas" w:cs="Consolas"/>
          <w:color w:val="000000"/>
          <w:sz w:val="20"/>
          <w:szCs w:val="20"/>
        </w:rPr>
        <w:t xml:space="preserve"> = 0; </w:t>
      </w:r>
      <w:r>
        <w:rPr>
          <w:rFonts w:ascii="Consolas" w:eastAsiaTheme="minorHAnsi" w:hAnsi="Consolas" w:cs="Consolas"/>
          <w:color w:val="6A3E3E"/>
          <w:sz w:val="20"/>
          <w:szCs w:val="20"/>
        </w:rPr>
        <w:t>i</w:t>
      </w:r>
      <w:r>
        <w:rPr>
          <w:rFonts w:ascii="Consolas" w:eastAsiaTheme="minorHAnsi" w:hAnsi="Consolas" w:cs="Consolas"/>
          <w:color w:val="000000"/>
          <w:sz w:val="20"/>
          <w:szCs w:val="20"/>
        </w:rPr>
        <w:t xml:space="preserve"> &lt; </w:t>
      </w:r>
      <w:r>
        <w:rPr>
          <w:rFonts w:ascii="Consolas" w:eastAsiaTheme="minorHAnsi" w:hAnsi="Consolas" w:cs="Consolas"/>
          <w:color w:val="0000C0"/>
          <w:sz w:val="20"/>
          <w:szCs w:val="20"/>
        </w:rPr>
        <w:t>numOfSongs</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i</w:t>
      </w:r>
      <w:r>
        <w:rPr>
          <w:rFonts w:ascii="Consolas" w:eastAsiaTheme="minorHAnsi" w:hAnsi="Consolas" w:cs="Consolas"/>
          <w:color w:val="000000"/>
          <w:sz w:val="20"/>
          <w:szCs w:val="20"/>
        </w:rPr>
        <w:t>++)</w:t>
      </w:r>
    </w:p>
    <w:p w14:paraId="3152D479" w14:textId="77777777" w:rsidR="003E1899" w:rsidRDefault="003E1899" w:rsidP="003E1899">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6A3E3E"/>
          <w:sz w:val="20"/>
          <w:szCs w:val="20"/>
        </w:rPr>
        <w:t>sb</w:t>
      </w:r>
      <w:r>
        <w:rPr>
          <w:rFonts w:ascii="Consolas" w:eastAsiaTheme="minorHAnsi" w:hAnsi="Consolas" w:cs="Consolas"/>
          <w:color w:val="000000"/>
          <w:sz w:val="20"/>
          <w:szCs w:val="20"/>
        </w:rPr>
        <w:t>.append(</w:t>
      </w:r>
      <w:r>
        <w:rPr>
          <w:rFonts w:ascii="Consolas" w:eastAsiaTheme="minorHAnsi" w:hAnsi="Consolas" w:cs="Consolas"/>
          <w:color w:val="0000C0"/>
          <w:sz w:val="20"/>
          <w:szCs w:val="20"/>
        </w:rPr>
        <w:t>allSongs</w:t>
      </w:r>
      <w:r>
        <w:rPr>
          <w:rFonts w:ascii="Consolas" w:eastAsiaTheme="minorHAnsi" w:hAnsi="Consolas" w:cs="Consolas"/>
          <w:color w:val="000000"/>
          <w:sz w:val="20"/>
          <w:szCs w:val="20"/>
        </w:rPr>
        <w:t>[</w:t>
      </w:r>
      <w:r>
        <w:rPr>
          <w:rFonts w:ascii="Consolas" w:eastAsiaTheme="minorHAnsi" w:hAnsi="Consolas" w:cs="Consolas"/>
          <w:color w:val="6A3E3E"/>
          <w:sz w:val="20"/>
          <w:szCs w:val="20"/>
        </w:rPr>
        <w:t>i</w:t>
      </w:r>
      <w:r>
        <w:rPr>
          <w:rFonts w:ascii="Consolas" w:eastAsiaTheme="minorHAnsi" w:hAnsi="Consolas" w:cs="Consolas"/>
          <w:color w:val="000000"/>
          <w:sz w:val="20"/>
          <w:szCs w:val="20"/>
        </w:rPr>
        <w:t xml:space="preserve">].toString() + </w:t>
      </w:r>
      <w:r>
        <w:rPr>
          <w:rFonts w:ascii="Consolas" w:eastAsiaTheme="minorHAnsi" w:hAnsi="Consolas" w:cs="Consolas"/>
          <w:color w:val="2A00FF"/>
          <w:sz w:val="20"/>
          <w:szCs w:val="20"/>
        </w:rPr>
        <w:t>"\n"</w:t>
      </w:r>
      <w:r>
        <w:rPr>
          <w:rFonts w:ascii="Consolas" w:eastAsiaTheme="minorHAnsi" w:hAnsi="Consolas" w:cs="Consolas"/>
          <w:color w:val="000000"/>
          <w:sz w:val="20"/>
          <w:szCs w:val="20"/>
        </w:rPr>
        <w:t>);</w:t>
      </w:r>
    </w:p>
    <w:p w14:paraId="51ADF169" w14:textId="77777777" w:rsidR="003E1899" w:rsidRDefault="003E1899" w:rsidP="003E1899">
      <w:pPr>
        <w:autoSpaceDE w:val="0"/>
        <w:autoSpaceDN w:val="0"/>
        <w:bidi w:val="0"/>
        <w:adjustRightInd w:val="0"/>
        <w:rPr>
          <w:rFonts w:ascii="Consolas" w:eastAsiaTheme="minorHAnsi" w:hAnsi="Consolas" w:cs="Consolas"/>
          <w:sz w:val="20"/>
          <w:szCs w:val="20"/>
        </w:rPr>
      </w:pPr>
    </w:p>
    <w:p w14:paraId="19131F9D" w14:textId="77777777" w:rsidR="003E1899" w:rsidRDefault="003E1899" w:rsidP="003E1899">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sb</w:t>
      </w:r>
      <w:r>
        <w:rPr>
          <w:rFonts w:ascii="Consolas" w:eastAsiaTheme="minorHAnsi" w:hAnsi="Consolas" w:cs="Consolas"/>
          <w:color w:val="000000"/>
          <w:sz w:val="20"/>
          <w:szCs w:val="20"/>
        </w:rPr>
        <w:t>.toString();</w:t>
      </w:r>
    </w:p>
    <w:p w14:paraId="0DB0950B" w14:textId="77777777" w:rsidR="003E1899" w:rsidRDefault="003E1899" w:rsidP="003E1899">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14:paraId="4A5273A7" w14:textId="77777777" w:rsidR="003E1899" w:rsidRDefault="003E1899" w:rsidP="003E1899">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w:t>
      </w:r>
    </w:p>
    <w:p w14:paraId="592EC88F" w14:textId="301245F1" w:rsidR="008D71F1" w:rsidRDefault="008D71F1" w:rsidP="00931F74">
      <w:pPr>
        <w:bidi w:val="0"/>
        <w:spacing w:after="200" w:line="276" w:lineRule="auto"/>
        <w:rPr>
          <w:rFonts w:ascii="Menlo" w:eastAsiaTheme="minorHAnsi" w:hAnsi="Menlo" w:cs="Menlo"/>
          <w:sz w:val="18"/>
          <w:szCs w:val="18"/>
        </w:rPr>
      </w:pPr>
      <w:r>
        <w:rPr>
          <w:rFonts w:ascii="Menlo" w:eastAsiaTheme="minorHAnsi" w:hAnsi="Menlo" w:cs="Menlo"/>
          <w:sz w:val="18"/>
          <w:szCs w:val="18"/>
        </w:rPr>
        <w:br w:type="page"/>
      </w:r>
    </w:p>
    <w:p w14:paraId="01665E7D" w14:textId="4D251216" w:rsidR="00DD4BFA" w:rsidRPr="00541218" w:rsidRDefault="00DD4BFA" w:rsidP="00541218">
      <w:pPr>
        <w:bidi w:val="0"/>
        <w:spacing w:after="200" w:line="276" w:lineRule="auto"/>
        <w:rPr>
          <w:rFonts w:ascii="Menlo" w:eastAsiaTheme="minorHAnsi" w:hAnsi="Menlo"/>
          <w:sz w:val="18"/>
          <w:szCs w:val="18"/>
          <w:rtl/>
        </w:rPr>
        <w:sectPr w:rsidR="00DD4BFA" w:rsidRPr="00541218" w:rsidSect="003D7FEB">
          <w:footerReference w:type="default" r:id="rId11"/>
          <w:type w:val="continuous"/>
          <w:pgSz w:w="11906" w:h="16838"/>
          <w:pgMar w:top="1440" w:right="1376" w:bottom="1260" w:left="1170" w:header="708" w:footer="708" w:gutter="0"/>
          <w:cols w:space="708"/>
          <w:bidi/>
          <w:rtlGutter/>
          <w:docGrid w:linePitch="360"/>
        </w:sectPr>
      </w:pPr>
    </w:p>
    <w:p w14:paraId="447B1B7C" w14:textId="7D7A69D8" w:rsidR="00533E84" w:rsidRDefault="00533E84" w:rsidP="000A5C68">
      <w:pPr>
        <w:spacing w:after="200" w:line="276" w:lineRule="auto"/>
        <w:rPr>
          <w:rFonts w:ascii="Arial" w:hAnsi="Arial" w:cs="Arial"/>
          <w:b/>
          <w:bCs/>
          <w:sz w:val="32"/>
          <w:szCs w:val="32"/>
          <w:u w:val="single"/>
          <w:rtl/>
        </w:rPr>
      </w:pPr>
      <w:r w:rsidRPr="0099603E">
        <w:rPr>
          <w:rFonts w:ascii="Arial" w:hAnsi="Arial" w:cs="Arial" w:hint="cs"/>
          <w:b/>
          <w:bCs/>
          <w:sz w:val="32"/>
          <w:szCs w:val="32"/>
          <w:u w:val="single"/>
          <w:rtl/>
        </w:rPr>
        <w:lastRenderedPageBreak/>
        <w:t xml:space="preserve">שאלה </w:t>
      </w:r>
      <w:r w:rsidR="009E3E3D" w:rsidRPr="0099603E">
        <w:rPr>
          <w:rFonts w:ascii="Arial" w:hAnsi="Arial" w:cs="Arial" w:hint="cs"/>
          <w:b/>
          <w:bCs/>
          <w:sz w:val="32"/>
          <w:szCs w:val="32"/>
          <w:u w:val="single"/>
          <w:rtl/>
        </w:rPr>
        <w:t>2</w:t>
      </w:r>
      <w:r w:rsidRPr="0099603E">
        <w:rPr>
          <w:rFonts w:ascii="Arial" w:hAnsi="Arial" w:cs="Arial" w:hint="cs"/>
          <w:b/>
          <w:bCs/>
          <w:sz w:val="32"/>
          <w:szCs w:val="32"/>
          <w:u w:val="single"/>
          <w:rtl/>
        </w:rPr>
        <w:t xml:space="preserve"> (</w:t>
      </w:r>
      <w:r w:rsidR="002D19E5">
        <w:rPr>
          <w:rFonts w:ascii="Arial" w:hAnsi="Arial" w:cs="Arial" w:hint="cs"/>
          <w:b/>
          <w:bCs/>
          <w:sz w:val="32"/>
          <w:szCs w:val="32"/>
          <w:u w:val="single"/>
          <w:rtl/>
        </w:rPr>
        <w:t>25</w:t>
      </w:r>
      <w:r w:rsidRPr="0099603E">
        <w:rPr>
          <w:rFonts w:ascii="Arial" w:hAnsi="Arial" w:cs="Arial" w:hint="cs"/>
          <w:b/>
          <w:bCs/>
          <w:sz w:val="32"/>
          <w:szCs w:val="32"/>
          <w:u w:val="single"/>
          <w:rtl/>
        </w:rPr>
        <w:t xml:space="preserve"> נקודות):</w:t>
      </w:r>
    </w:p>
    <w:p w14:paraId="447B1B7D" w14:textId="5CE4A82B" w:rsidR="000A5C68" w:rsidRPr="00987234" w:rsidRDefault="000A5C68" w:rsidP="000A5C68">
      <w:pPr>
        <w:spacing w:after="200" w:line="276" w:lineRule="auto"/>
        <w:jc w:val="both"/>
        <w:rPr>
          <w:rFonts w:ascii="Arial" w:hAnsi="Arial" w:cs="Arial"/>
          <w:b/>
          <w:bCs/>
          <w:u w:val="single"/>
          <w:rtl/>
        </w:rPr>
      </w:pPr>
      <w:r w:rsidRPr="00987234">
        <w:rPr>
          <w:rFonts w:ascii="Arial" w:hAnsi="Arial" w:cs="Arial" w:hint="eastAsia"/>
          <w:b/>
          <w:bCs/>
          <w:u w:val="single"/>
          <w:rtl/>
        </w:rPr>
        <w:t>חלק</w:t>
      </w:r>
      <w:r w:rsidRPr="00987234">
        <w:rPr>
          <w:rFonts w:ascii="Arial" w:hAnsi="Arial" w:cs="Arial"/>
          <w:b/>
          <w:bCs/>
          <w:u w:val="single"/>
          <w:rtl/>
        </w:rPr>
        <w:t xml:space="preserve"> </w:t>
      </w:r>
      <w:r w:rsidRPr="00987234">
        <w:rPr>
          <w:rFonts w:ascii="Arial" w:hAnsi="Arial" w:cs="Arial" w:hint="eastAsia"/>
          <w:b/>
          <w:bCs/>
          <w:u w:val="single"/>
          <w:rtl/>
        </w:rPr>
        <w:t>א</w:t>
      </w:r>
      <w:r w:rsidRPr="00987234">
        <w:rPr>
          <w:rFonts w:ascii="Arial" w:hAnsi="Arial" w:cs="Arial"/>
          <w:b/>
          <w:bCs/>
          <w:u w:val="single"/>
          <w:rtl/>
        </w:rPr>
        <w:t>'</w:t>
      </w:r>
      <w:r w:rsidRPr="00987234">
        <w:rPr>
          <w:rFonts w:ascii="Arial" w:hAnsi="Arial" w:cs="Arial"/>
          <w:b/>
          <w:bCs/>
          <w:rtl/>
        </w:rPr>
        <w:t xml:space="preserve"> (10 נקודות)</w:t>
      </w:r>
    </w:p>
    <w:p w14:paraId="447B1B7E" w14:textId="0F17244F" w:rsidR="00B245FC" w:rsidRPr="00987234" w:rsidRDefault="00C121F9" w:rsidP="00B245FC">
      <w:pPr>
        <w:spacing w:after="200" w:line="276" w:lineRule="auto"/>
        <w:jc w:val="both"/>
        <w:rPr>
          <w:rFonts w:ascii="Arial" w:hAnsi="Arial" w:cs="Arial"/>
          <w:rtl/>
        </w:rPr>
      </w:pPr>
      <w:r w:rsidRPr="00987234">
        <w:rPr>
          <w:rFonts w:ascii="Arial" w:hAnsi="Arial" w:cs="Arial" w:hint="eastAsia"/>
          <w:rtl/>
        </w:rPr>
        <w:t>להלן</w:t>
      </w:r>
      <w:r w:rsidR="0003469B">
        <w:rPr>
          <w:rFonts w:ascii="Arial" w:hAnsi="Arial" w:cs="Arial" w:hint="cs"/>
          <w:rtl/>
        </w:rPr>
        <w:t xml:space="preserve"> פונקצי</w:t>
      </w:r>
      <w:r w:rsidR="00C16BE1">
        <w:rPr>
          <w:rFonts w:ascii="Arial" w:hAnsi="Arial" w:cs="Arial" w:hint="cs"/>
          <w:rtl/>
        </w:rPr>
        <w:t>ה</w:t>
      </w:r>
      <w:r w:rsidR="0099603E" w:rsidRPr="00987234">
        <w:rPr>
          <w:rFonts w:ascii="Arial" w:hAnsi="Arial" w:cs="Arial"/>
          <w:rtl/>
        </w:rPr>
        <w:t xml:space="preserve"> </w:t>
      </w:r>
      <w:r w:rsidR="0099603E" w:rsidRPr="00987234">
        <w:rPr>
          <w:rFonts w:ascii="Arial" w:hAnsi="Arial" w:cs="Arial" w:hint="eastAsia"/>
          <w:rtl/>
        </w:rPr>
        <w:t>רקורסיבית</w:t>
      </w:r>
      <w:r w:rsidR="0099603E" w:rsidRPr="00987234">
        <w:rPr>
          <w:rFonts w:ascii="Arial" w:hAnsi="Arial" w:cs="Arial"/>
          <w:rtl/>
        </w:rPr>
        <w:t>:</w:t>
      </w:r>
    </w:p>
    <w:p w14:paraId="70B6A899" w14:textId="5CE3F868" w:rsidR="00460F16" w:rsidRDefault="00460F16" w:rsidP="00460F16">
      <w:pPr>
        <w:autoSpaceDE w:val="0"/>
        <w:autoSpaceDN w:val="0"/>
        <w:bidi w:val="0"/>
        <w:adjustRightInd w:val="0"/>
        <w:ind w:firstLine="720"/>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static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boolean</w:t>
      </w:r>
      <w:r>
        <w:rPr>
          <w:rFonts w:ascii="Consolas" w:eastAsiaTheme="minorHAnsi" w:hAnsi="Consolas" w:cs="Consolas"/>
          <w:color w:val="000000"/>
          <w:sz w:val="20"/>
          <w:szCs w:val="20"/>
        </w:rPr>
        <w:t xml:space="preserve"> </w:t>
      </w:r>
      <w:r w:rsidR="00AD04A4">
        <w:rPr>
          <w:rFonts w:ascii="Consolas" w:eastAsiaTheme="minorHAnsi" w:hAnsi="Consolas" w:cs="Consolas"/>
          <w:color w:val="000000"/>
          <w:sz w:val="20"/>
          <w:szCs w:val="20"/>
        </w:rPr>
        <w:t>foo</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num</w:t>
      </w:r>
      <w:r>
        <w:rPr>
          <w:rFonts w:ascii="Consolas" w:eastAsiaTheme="minorHAnsi" w:hAnsi="Consolas" w:cs="Consolas"/>
          <w:color w:val="000000"/>
          <w:sz w:val="20"/>
          <w:szCs w:val="20"/>
        </w:rPr>
        <w:t>) {</w:t>
      </w:r>
    </w:p>
    <w:p w14:paraId="2A6EEA66" w14:textId="77777777" w:rsidR="00460F16" w:rsidRDefault="00460F16" w:rsidP="00460F16">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num</w:t>
      </w:r>
      <w:r>
        <w:rPr>
          <w:rFonts w:ascii="Consolas" w:eastAsiaTheme="minorHAnsi" w:hAnsi="Consolas" w:cs="Consolas"/>
          <w:color w:val="000000"/>
          <w:sz w:val="20"/>
          <w:szCs w:val="20"/>
        </w:rPr>
        <w:t xml:space="preserve"> &lt; 10)</w:t>
      </w:r>
    </w:p>
    <w:p w14:paraId="7C23056C" w14:textId="77777777" w:rsidR="00460F16" w:rsidRDefault="00460F16" w:rsidP="00460F16">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true</w:t>
      </w:r>
      <w:r>
        <w:rPr>
          <w:rFonts w:ascii="Consolas" w:eastAsiaTheme="minorHAnsi" w:hAnsi="Consolas" w:cs="Consolas"/>
          <w:color w:val="000000"/>
          <w:sz w:val="20"/>
          <w:szCs w:val="20"/>
        </w:rPr>
        <w:t>;</w:t>
      </w:r>
    </w:p>
    <w:p w14:paraId="6693ED2E" w14:textId="77777777" w:rsidR="00460F16" w:rsidRDefault="00460F16" w:rsidP="00460F16">
      <w:pPr>
        <w:autoSpaceDE w:val="0"/>
        <w:autoSpaceDN w:val="0"/>
        <w:bidi w:val="0"/>
        <w:adjustRightInd w:val="0"/>
        <w:rPr>
          <w:rFonts w:ascii="Consolas" w:eastAsiaTheme="minorHAnsi" w:hAnsi="Consolas" w:cs="Consolas"/>
          <w:sz w:val="20"/>
          <w:szCs w:val="20"/>
        </w:rPr>
      </w:pPr>
    </w:p>
    <w:p w14:paraId="53FEDBBF" w14:textId="77777777" w:rsidR="00460F16" w:rsidRDefault="00460F16" w:rsidP="00460F16">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num</w:t>
      </w:r>
      <w:r>
        <w:rPr>
          <w:rFonts w:ascii="Consolas" w:eastAsiaTheme="minorHAnsi" w:hAnsi="Consolas" w:cs="Consolas"/>
          <w:color w:val="000000"/>
          <w:sz w:val="20"/>
          <w:szCs w:val="20"/>
        </w:rPr>
        <w:t xml:space="preserve"> &lt; 100)</w:t>
      </w:r>
    </w:p>
    <w:p w14:paraId="734106A6" w14:textId="77777777" w:rsidR="00460F16" w:rsidRDefault="00460F16" w:rsidP="00460F16">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num</w:t>
      </w:r>
      <w:r>
        <w:rPr>
          <w:rFonts w:ascii="Consolas" w:eastAsiaTheme="minorHAnsi" w:hAnsi="Consolas" w:cs="Consolas"/>
          <w:color w:val="000000"/>
          <w:sz w:val="20"/>
          <w:szCs w:val="20"/>
        </w:rPr>
        <w:t xml:space="preserve"> % 10 == </w:t>
      </w:r>
      <w:r>
        <w:rPr>
          <w:rFonts w:ascii="Consolas" w:eastAsiaTheme="minorHAnsi" w:hAnsi="Consolas" w:cs="Consolas"/>
          <w:color w:val="6A3E3E"/>
          <w:sz w:val="20"/>
          <w:szCs w:val="20"/>
        </w:rPr>
        <w:t>num</w:t>
      </w:r>
      <w:r>
        <w:rPr>
          <w:rFonts w:ascii="Consolas" w:eastAsiaTheme="minorHAnsi" w:hAnsi="Consolas" w:cs="Consolas"/>
          <w:color w:val="000000"/>
          <w:sz w:val="20"/>
          <w:szCs w:val="20"/>
        </w:rPr>
        <w:t xml:space="preserve"> / 10;</w:t>
      </w:r>
    </w:p>
    <w:p w14:paraId="20A90D76" w14:textId="77777777" w:rsidR="00460F16" w:rsidRDefault="00460F16" w:rsidP="00460F16">
      <w:pPr>
        <w:autoSpaceDE w:val="0"/>
        <w:autoSpaceDN w:val="0"/>
        <w:bidi w:val="0"/>
        <w:adjustRightInd w:val="0"/>
        <w:rPr>
          <w:rFonts w:ascii="Consolas" w:eastAsiaTheme="minorHAnsi" w:hAnsi="Consolas" w:cs="Consolas"/>
          <w:sz w:val="20"/>
          <w:szCs w:val="20"/>
        </w:rPr>
      </w:pPr>
    </w:p>
    <w:p w14:paraId="107624CA" w14:textId="77777777" w:rsidR="00460F16" w:rsidRDefault="00460F16" w:rsidP="00460F16">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String </w:t>
      </w:r>
      <w:r>
        <w:rPr>
          <w:rFonts w:ascii="Consolas" w:eastAsiaTheme="minorHAnsi" w:hAnsi="Consolas" w:cs="Consolas"/>
          <w:color w:val="6A3E3E"/>
          <w:sz w:val="20"/>
          <w:szCs w:val="20"/>
        </w:rPr>
        <w:t>strNum</w:t>
      </w:r>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num</w:t>
      </w:r>
      <w:r>
        <w:rPr>
          <w:rFonts w:ascii="Consolas" w:eastAsiaTheme="minorHAnsi" w:hAnsi="Consolas" w:cs="Consolas"/>
          <w:color w:val="000000"/>
          <w:sz w:val="20"/>
          <w:szCs w:val="20"/>
        </w:rPr>
        <w:t xml:space="preserve"> + </w:t>
      </w:r>
      <w:r>
        <w:rPr>
          <w:rFonts w:ascii="Consolas" w:eastAsiaTheme="minorHAnsi" w:hAnsi="Consolas" w:cs="Consolas"/>
          <w:color w:val="2A00FF"/>
          <w:sz w:val="20"/>
          <w:szCs w:val="20"/>
        </w:rPr>
        <w:t>""</w:t>
      </w:r>
      <w:r>
        <w:rPr>
          <w:rFonts w:ascii="Consolas" w:eastAsiaTheme="minorHAnsi" w:hAnsi="Consolas" w:cs="Consolas"/>
          <w:color w:val="000000"/>
          <w:sz w:val="20"/>
          <w:szCs w:val="20"/>
        </w:rPr>
        <w:t>;</w:t>
      </w:r>
    </w:p>
    <w:p w14:paraId="1F6E0059" w14:textId="77777777" w:rsidR="00460F16" w:rsidRDefault="00460F16" w:rsidP="00460F16">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strNum</w:t>
      </w:r>
      <w:r>
        <w:rPr>
          <w:rFonts w:ascii="Consolas" w:eastAsiaTheme="minorHAnsi" w:hAnsi="Consolas" w:cs="Consolas"/>
          <w:color w:val="000000"/>
          <w:sz w:val="20"/>
          <w:szCs w:val="20"/>
        </w:rPr>
        <w:t xml:space="preserve">.charAt(0) != </w:t>
      </w:r>
      <w:r>
        <w:rPr>
          <w:rFonts w:ascii="Consolas" w:eastAsiaTheme="minorHAnsi" w:hAnsi="Consolas" w:cs="Consolas"/>
          <w:color w:val="6A3E3E"/>
          <w:sz w:val="20"/>
          <w:szCs w:val="20"/>
        </w:rPr>
        <w:t>strNum</w:t>
      </w:r>
      <w:r>
        <w:rPr>
          <w:rFonts w:ascii="Consolas" w:eastAsiaTheme="minorHAnsi" w:hAnsi="Consolas" w:cs="Consolas"/>
          <w:color w:val="000000"/>
          <w:sz w:val="20"/>
          <w:szCs w:val="20"/>
        </w:rPr>
        <w:t>.charAt(</w:t>
      </w:r>
      <w:r>
        <w:rPr>
          <w:rFonts w:ascii="Consolas" w:eastAsiaTheme="minorHAnsi" w:hAnsi="Consolas" w:cs="Consolas"/>
          <w:color w:val="6A3E3E"/>
          <w:sz w:val="20"/>
          <w:szCs w:val="20"/>
        </w:rPr>
        <w:t>strNum</w:t>
      </w:r>
      <w:r>
        <w:rPr>
          <w:rFonts w:ascii="Consolas" w:eastAsiaTheme="minorHAnsi" w:hAnsi="Consolas" w:cs="Consolas"/>
          <w:color w:val="000000"/>
          <w:sz w:val="20"/>
          <w:szCs w:val="20"/>
        </w:rPr>
        <w:t>.length() - 1))</w:t>
      </w:r>
    </w:p>
    <w:p w14:paraId="5A101B31" w14:textId="77777777" w:rsidR="00460F16" w:rsidRDefault="00460F16" w:rsidP="00460F16">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false</w:t>
      </w:r>
      <w:r>
        <w:rPr>
          <w:rFonts w:ascii="Consolas" w:eastAsiaTheme="minorHAnsi" w:hAnsi="Consolas" w:cs="Consolas"/>
          <w:color w:val="000000"/>
          <w:sz w:val="20"/>
          <w:szCs w:val="20"/>
        </w:rPr>
        <w:t>;</w:t>
      </w:r>
    </w:p>
    <w:p w14:paraId="36EFFDDE" w14:textId="77777777" w:rsidR="00460F16" w:rsidRDefault="00460F16" w:rsidP="00460F16">
      <w:pPr>
        <w:autoSpaceDE w:val="0"/>
        <w:autoSpaceDN w:val="0"/>
        <w:bidi w:val="0"/>
        <w:adjustRightInd w:val="0"/>
        <w:rPr>
          <w:rFonts w:ascii="Consolas" w:eastAsiaTheme="minorHAnsi" w:hAnsi="Consolas" w:cs="Consolas"/>
          <w:sz w:val="20"/>
          <w:szCs w:val="20"/>
        </w:rPr>
      </w:pPr>
    </w:p>
    <w:p w14:paraId="2FEB0A09" w14:textId="6708BCB8" w:rsidR="00460F16" w:rsidRDefault="00460F16" w:rsidP="00AD04A4">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w:t>
      </w:r>
      <w:proofErr w:type="gramStart"/>
      <w:r w:rsidR="00AD04A4">
        <w:rPr>
          <w:rFonts w:ascii="Consolas" w:eastAsiaTheme="minorHAnsi" w:hAnsi="Consolas" w:cs="Consolas"/>
          <w:i/>
          <w:iCs/>
          <w:color w:val="000000"/>
          <w:sz w:val="20"/>
          <w:szCs w:val="20"/>
        </w:rPr>
        <w:t>foo</w:t>
      </w:r>
      <w:r>
        <w:rPr>
          <w:rFonts w:ascii="Consolas" w:eastAsiaTheme="minorHAnsi" w:hAnsi="Consolas" w:cs="Consolas"/>
          <w:color w:val="000000"/>
          <w:sz w:val="20"/>
          <w:szCs w:val="20"/>
        </w:rPr>
        <w:t>(</w:t>
      </w:r>
      <w:proofErr w:type="spellStart"/>
      <w:proofErr w:type="gramEnd"/>
      <w:r>
        <w:rPr>
          <w:rFonts w:ascii="Consolas" w:eastAsiaTheme="minorHAnsi" w:hAnsi="Consolas" w:cs="Consolas"/>
          <w:color w:val="000000"/>
          <w:sz w:val="20"/>
          <w:szCs w:val="20"/>
        </w:rPr>
        <w:t>Integer.</w:t>
      </w:r>
      <w:r>
        <w:rPr>
          <w:rFonts w:ascii="Consolas" w:eastAsiaTheme="minorHAnsi" w:hAnsi="Consolas" w:cs="Consolas"/>
          <w:i/>
          <w:iCs/>
          <w:color w:val="000000"/>
          <w:sz w:val="20"/>
          <w:szCs w:val="20"/>
        </w:rPr>
        <w:t>parseInt</w:t>
      </w:r>
      <w:proofErr w:type="spellEnd"/>
      <w:r>
        <w:rPr>
          <w:rFonts w:ascii="Consolas" w:eastAsiaTheme="minorHAnsi" w:hAnsi="Consolas" w:cs="Consolas"/>
          <w:color w:val="000000"/>
          <w:sz w:val="20"/>
          <w:szCs w:val="20"/>
        </w:rPr>
        <w:t>(</w:t>
      </w:r>
      <w:proofErr w:type="spellStart"/>
      <w:r>
        <w:rPr>
          <w:rFonts w:ascii="Consolas" w:eastAsiaTheme="minorHAnsi" w:hAnsi="Consolas" w:cs="Consolas"/>
          <w:color w:val="6A3E3E"/>
          <w:sz w:val="20"/>
          <w:szCs w:val="20"/>
        </w:rPr>
        <w:t>strNum</w:t>
      </w:r>
      <w:r>
        <w:rPr>
          <w:rFonts w:ascii="Consolas" w:eastAsiaTheme="minorHAnsi" w:hAnsi="Consolas" w:cs="Consolas"/>
          <w:color w:val="000000"/>
          <w:sz w:val="20"/>
          <w:szCs w:val="20"/>
        </w:rPr>
        <w:t>.substring</w:t>
      </w:r>
      <w:proofErr w:type="spellEnd"/>
      <w:r>
        <w:rPr>
          <w:rFonts w:ascii="Consolas" w:eastAsiaTheme="minorHAnsi" w:hAnsi="Consolas" w:cs="Consolas"/>
          <w:color w:val="000000"/>
          <w:sz w:val="20"/>
          <w:szCs w:val="20"/>
        </w:rPr>
        <w:t xml:space="preserve">(1, </w:t>
      </w:r>
      <w:proofErr w:type="spellStart"/>
      <w:r>
        <w:rPr>
          <w:rFonts w:ascii="Consolas" w:eastAsiaTheme="minorHAnsi" w:hAnsi="Consolas" w:cs="Consolas"/>
          <w:color w:val="6A3E3E"/>
          <w:sz w:val="20"/>
          <w:szCs w:val="20"/>
        </w:rPr>
        <w:t>strNum</w:t>
      </w:r>
      <w:r>
        <w:rPr>
          <w:rFonts w:ascii="Consolas" w:eastAsiaTheme="minorHAnsi" w:hAnsi="Consolas" w:cs="Consolas"/>
          <w:color w:val="000000"/>
          <w:sz w:val="20"/>
          <w:szCs w:val="20"/>
        </w:rPr>
        <w:t>.length</w:t>
      </w:r>
      <w:proofErr w:type="spellEnd"/>
      <w:r>
        <w:rPr>
          <w:rFonts w:ascii="Consolas" w:eastAsiaTheme="minorHAnsi" w:hAnsi="Consolas" w:cs="Consolas"/>
          <w:color w:val="000000"/>
          <w:sz w:val="20"/>
          <w:szCs w:val="20"/>
        </w:rPr>
        <w:t>() - 1)));</w:t>
      </w:r>
    </w:p>
    <w:p w14:paraId="66ECD3AF" w14:textId="77777777" w:rsidR="00460F16" w:rsidRDefault="00460F16" w:rsidP="00460F16">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14:paraId="447B1B84" w14:textId="7A2ECE8B" w:rsidR="0099603E" w:rsidRPr="00776EE3" w:rsidRDefault="0099603E" w:rsidP="00F2131E">
      <w:pPr>
        <w:bidi w:val="0"/>
        <w:spacing w:after="200" w:line="276" w:lineRule="auto"/>
        <w:ind w:firstLine="720"/>
        <w:rPr>
          <w:rFonts w:ascii="Arial" w:hAnsi="Arial" w:cstheme="minorBidi"/>
          <w:rtl/>
        </w:rPr>
      </w:pPr>
    </w:p>
    <w:p w14:paraId="1C018D80" w14:textId="3DAE4165" w:rsidR="001F380B" w:rsidRPr="00987234" w:rsidRDefault="001F380B" w:rsidP="001F380B">
      <w:pPr>
        <w:pStyle w:val="ListParagraph"/>
        <w:numPr>
          <w:ilvl w:val="0"/>
          <w:numId w:val="12"/>
        </w:numPr>
        <w:spacing w:after="200" w:line="276" w:lineRule="auto"/>
        <w:jc w:val="both"/>
        <w:rPr>
          <w:rFonts w:ascii="Arial" w:hAnsi="Arial" w:cs="Arial"/>
          <w:rtl/>
        </w:rPr>
      </w:pPr>
      <w:r w:rsidRPr="00095EB4">
        <w:rPr>
          <w:rFonts w:ascii="Arial" w:hAnsi="Arial" w:cs="Arial"/>
          <w:b/>
          <w:bCs/>
          <w:rtl/>
        </w:rPr>
        <w:t>(7 נקודות)</w:t>
      </w:r>
      <w:r w:rsidRPr="00987234">
        <w:rPr>
          <w:rFonts w:ascii="Arial" w:hAnsi="Arial" w:cs="Arial"/>
          <w:rtl/>
        </w:rPr>
        <w:t xml:space="preserve"> </w:t>
      </w:r>
      <w:r w:rsidRPr="00987234">
        <w:rPr>
          <w:rFonts w:ascii="Arial" w:hAnsi="Arial" w:cs="Arial" w:hint="eastAsia"/>
          <w:rtl/>
        </w:rPr>
        <w:t>ציירו</w:t>
      </w:r>
      <w:r w:rsidRPr="00987234">
        <w:rPr>
          <w:rFonts w:ascii="Arial" w:hAnsi="Arial" w:cs="Arial"/>
          <w:rtl/>
        </w:rPr>
        <w:t xml:space="preserve"> עץ </w:t>
      </w:r>
      <w:r w:rsidRPr="00987234">
        <w:rPr>
          <w:rFonts w:ascii="Arial" w:hAnsi="Arial" w:cs="Arial" w:hint="eastAsia"/>
          <w:rtl/>
        </w:rPr>
        <w:t>מעקב</w:t>
      </w:r>
      <w:r w:rsidRPr="00987234">
        <w:rPr>
          <w:rFonts w:ascii="Arial" w:hAnsi="Arial" w:cs="Arial"/>
          <w:rtl/>
        </w:rPr>
        <w:t xml:space="preserve"> </w:t>
      </w:r>
      <w:r w:rsidRPr="00987234">
        <w:rPr>
          <w:rFonts w:ascii="Arial" w:hAnsi="Arial" w:cs="Arial" w:hint="eastAsia"/>
          <w:rtl/>
        </w:rPr>
        <w:t>עבור</w:t>
      </w:r>
      <w:r>
        <w:rPr>
          <w:rFonts w:ascii="Arial" w:hAnsi="Arial" w:cs="Arial" w:hint="cs"/>
          <w:rtl/>
        </w:rPr>
        <w:t xml:space="preserve"> הפונקציה </w:t>
      </w:r>
      <w:r w:rsidR="00C16BE1">
        <w:rPr>
          <w:rFonts w:ascii="Arial" w:hAnsi="Arial" w:cs="Arial"/>
        </w:rPr>
        <w:t>foo</w:t>
      </w:r>
      <w:r>
        <w:rPr>
          <w:rFonts w:ascii="Arial" w:hAnsi="Arial" w:cs="Arial" w:hint="cs"/>
          <w:rtl/>
        </w:rPr>
        <w:t xml:space="preserve"> </w:t>
      </w:r>
      <w:r w:rsidR="00C16BE1">
        <w:rPr>
          <w:rFonts w:ascii="Arial" w:hAnsi="Arial" w:cs="Arial" w:hint="cs"/>
          <w:rtl/>
        </w:rPr>
        <w:t xml:space="preserve">עבור </w:t>
      </w:r>
      <w:r w:rsidR="00AD04A4">
        <w:rPr>
          <w:rFonts w:ascii="Arial" w:hAnsi="Arial" w:cs="Arial"/>
        </w:rPr>
        <w:t>num=1234321</w:t>
      </w:r>
      <w:r w:rsidRPr="00987234">
        <w:rPr>
          <w:rFonts w:ascii="Arial" w:hAnsi="Arial" w:cs="Arial"/>
          <w:rtl/>
        </w:rPr>
        <w:t xml:space="preserve"> וכתבו </w:t>
      </w:r>
      <w:r>
        <w:rPr>
          <w:rFonts w:ascii="Arial" w:hAnsi="Arial" w:cs="Arial" w:hint="cs"/>
          <w:rtl/>
        </w:rPr>
        <w:t xml:space="preserve">מה </w:t>
      </w:r>
      <w:r w:rsidR="00C16BE1">
        <w:rPr>
          <w:rFonts w:ascii="Arial" w:hAnsi="Arial" w:cs="Arial" w:hint="cs"/>
          <w:rtl/>
        </w:rPr>
        <w:t>הפונקציה תחזיר</w:t>
      </w:r>
      <w:r>
        <w:rPr>
          <w:rFonts w:ascii="Arial" w:hAnsi="Arial" w:cs="Arial" w:hint="cs"/>
          <w:rtl/>
        </w:rPr>
        <w:t xml:space="preserve"> עבור זימון הפונקציה עם ערכים אלו</w:t>
      </w:r>
      <w:r w:rsidRPr="00987234">
        <w:rPr>
          <w:rFonts w:ascii="Arial" w:hAnsi="Arial" w:cs="Arial"/>
          <w:rtl/>
        </w:rPr>
        <w:t>.</w:t>
      </w:r>
    </w:p>
    <w:p w14:paraId="447B1B86" w14:textId="77777777" w:rsidR="00C121F9" w:rsidRPr="00987234" w:rsidRDefault="00B245FC" w:rsidP="00B245FC">
      <w:pPr>
        <w:pStyle w:val="ListParagraph"/>
        <w:numPr>
          <w:ilvl w:val="0"/>
          <w:numId w:val="12"/>
        </w:numPr>
        <w:spacing w:after="200" w:line="276" w:lineRule="auto"/>
        <w:jc w:val="both"/>
        <w:rPr>
          <w:rFonts w:ascii="Arial" w:hAnsi="Arial" w:cs="Arial"/>
          <w:rtl/>
        </w:rPr>
      </w:pPr>
      <w:r w:rsidRPr="001F380B">
        <w:rPr>
          <w:rFonts w:ascii="Arial" w:hAnsi="Arial" w:cs="Arial"/>
          <w:b/>
          <w:bCs/>
          <w:rtl/>
        </w:rPr>
        <w:t xml:space="preserve">(3 </w:t>
      </w:r>
      <w:r w:rsidRPr="001F380B">
        <w:rPr>
          <w:rFonts w:ascii="Arial" w:hAnsi="Arial" w:cs="Arial" w:hint="eastAsia"/>
          <w:b/>
          <w:bCs/>
          <w:rtl/>
        </w:rPr>
        <w:t>נקודות</w:t>
      </w:r>
      <w:r w:rsidRPr="001F380B">
        <w:rPr>
          <w:rFonts w:ascii="Arial" w:hAnsi="Arial" w:cs="Arial"/>
          <w:b/>
          <w:bCs/>
          <w:rtl/>
        </w:rPr>
        <w:t>)</w:t>
      </w:r>
      <w:r w:rsidRPr="00987234">
        <w:rPr>
          <w:rFonts w:ascii="Arial" w:hAnsi="Arial" w:cs="Arial"/>
          <w:rtl/>
        </w:rPr>
        <w:t xml:space="preserve"> </w:t>
      </w:r>
      <w:r w:rsidRPr="00987234">
        <w:rPr>
          <w:rFonts w:ascii="Arial" w:hAnsi="Arial" w:cs="Arial" w:hint="eastAsia"/>
          <w:rtl/>
        </w:rPr>
        <w:t>כ</w:t>
      </w:r>
      <w:r w:rsidR="00C121F9" w:rsidRPr="00987234">
        <w:rPr>
          <w:rFonts w:ascii="Arial" w:hAnsi="Arial" w:cs="Arial" w:hint="eastAsia"/>
          <w:rtl/>
        </w:rPr>
        <w:t>תבו</w:t>
      </w:r>
      <w:r w:rsidR="00C121F9" w:rsidRPr="00987234">
        <w:rPr>
          <w:rFonts w:ascii="Arial" w:hAnsi="Arial" w:cs="Arial"/>
          <w:rtl/>
        </w:rPr>
        <w:t xml:space="preserve"> </w:t>
      </w:r>
      <w:r w:rsidR="00C121F9" w:rsidRPr="00987234">
        <w:rPr>
          <w:rFonts w:ascii="Arial" w:hAnsi="Arial" w:cs="Arial" w:hint="eastAsia"/>
          <w:rtl/>
        </w:rPr>
        <w:t>במשפט</w:t>
      </w:r>
      <w:r w:rsidR="00C121F9" w:rsidRPr="00987234">
        <w:rPr>
          <w:rFonts w:ascii="Arial" w:hAnsi="Arial" w:cs="Arial"/>
          <w:rtl/>
        </w:rPr>
        <w:t xml:space="preserve"> </w:t>
      </w:r>
      <w:r w:rsidR="00C121F9" w:rsidRPr="00987234">
        <w:rPr>
          <w:rFonts w:ascii="Arial" w:hAnsi="Arial" w:cs="Arial" w:hint="eastAsia"/>
          <w:rtl/>
        </w:rPr>
        <w:t>מה</w:t>
      </w:r>
      <w:r w:rsidR="00C121F9" w:rsidRPr="00987234">
        <w:rPr>
          <w:rFonts w:ascii="Arial" w:hAnsi="Arial" w:cs="Arial"/>
          <w:rtl/>
        </w:rPr>
        <w:t xml:space="preserve"> </w:t>
      </w:r>
      <w:r w:rsidR="00C121F9" w:rsidRPr="00987234">
        <w:rPr>
          <w:rFonts w:ascii="Arial" w:hAnsi="Arial" w:cs="Arial" w:hint="eastAsia"/>
          <w:rtl/>
        </w:rPr>
        <w:t>הפונקציה</w:t>
      </w:r>
      <w:r w:rsidRPr="00987234">
        <w:rPr>
          <w:rFonts w:ascii="Arial" w:hAnsi="Arial" w:cs="Arial"/>
          <w:rtl/>
        </w:rPr>
        <w:t xml:space="preserve"> עושה</w:t>
      </w:r>
      <w:r w:rsidR="00D56C77" w:rsidRPr="00987234">
        <w:rPr>
          <w:rFonts w:ascii="Arial" w:hAnsi="Arial" w:cs="Arial"/>
          <w:rtl/>
        </w:rPr>
        <w:t>.</w:t>
      </w:r>
      <w:r w:rsidR="009A57F0" w:rsidRPr="00987234">
        <w:rPr>
          <w:rFonts w:ascii="Arial" w:hAnsi="Arial" w:cs="Arial"/>
          <w:rtl/>
        </w:rPr>
        <w:t xml:space="preserve"> (שימו לב, אין להסביר מהן הפקודות המבוצעות או לתת דוגמת הרצה - כלומר אין להסביר את ה"איך").</w:t>
      </w:r>
    </w:p>
    <w:p w14:paraId="447B1B87" w14:textId="77777777" w:rsidR="00E42374" w:rsidRDefault="00E42374" w:rsidP="00987234">
      <w:pPr>
        <w:autoSpaceDE w:val="0"/>
        <w:autoSpaceDN w:val="0"/>
        <w:bidi w:val="0"/>
        <w:adjustRightInd w:val="0"/>
        <w:rPr>
          <w:rFonts w:ascii="Arial" w:hAnsi="Arial" w:cs="Arial"/>
          <w:b/>
          <w:bCs/>
          <w:sz w:val="32"/>
          <w:szCs w:val="32"/>
          <w:highlight w:val="yellow"/>
        </w:rPr>
      </w:pPr>
    </w:p>
    <w:p w14:paraId="447B1B88" w14:textId="1BB67821" w:rsidR="00E42374" w:rsidRDefault="00E42374" w:rsidP="00E42374">
      <w:pPr>
        <w:autoSpaceDE w:val="0"/>
        <w:autoSpaceDN w:val="0"/>
        <w:adjustRightInd w:val="0"/>
        <w:rPr>
          <w:rFonts w:ascii="Arial" w:hAnsi="Arial" w:cs="Arial"/>
          <w:b/>
          <w:bCs/>
          <w:sz w:val="32"/>
          <w:szCs w:val="32"/>
          <w:rtl/>
        </w:rPr>
      </w:pPr>
      <w:r w:rsidRPr="006E117E">
        <w:rPr>
          <w:rFonts w:ascii="Arial" w:hAnsi="Arial" w:cs="Arial" w:hint="cs"/>
          <w:b/>
          <w:bCs/>
          <w:sz w:val="32"/>
          <w:szCs w:val="32"/>
          <w:rtl/>
        </w:rPr>
        <w:t>פתרון:</w:t>
      </w:r>
    </w:p>
    <w:p w14:paraId="422B409C" w14:textId="35D8ED03" w:rsidR="00C16BE1" w:rsidRDefault="00C16BE1" w:rsidP="00E42374">
      <w:pPr>
        <w:autoSpaceDE w:val="0"/>
        <w:autoSpaceDN w:val="0"/>
        <w:adjustRightInd w:val="0"/>
        <w:rPr>
          <w:rFonts w:ascii="Arial" w:hAnsi="Arial" w:cs="Arial"/>
          <w:b/>
          <w:bCs/>
          <w:sz w:val="32"/>
          <w:szCs w:val="32"/>
          <w:rtl/>
        </w:rPr>
      </w:pPr>
    </w:p>
    <w:p w14:paraId="5E0953A5" w14:textId="32EB5D6C" w:rsidR="00AD04A4" w:rsidRDefault="00AD04A4" w:rsidP="00E42374">
      <w:pPr>
        <w:autoSpaceDE w:val="0"/>
        <w:autoSpaceDN w:val="0"/>
        <w:adjustRightInd w:val="0"/>
        <w:rPr>
          <w:rFonts w:ascii="Arial" w:hAnsi="Arial" w:cs="Arial"/>
          <w:b/>
          <w:bCs/>
          <w:sz w:val="32"/>
          <w:szCs w:val="32"/>
          <w:rtl/>
        </w:rPr>
      </w:pPr>
      <w:r>
        <w:rPr>
          <w:rFonts w:ascii="Arial" w:hAnsi="Arial" w:cs="Arial"/>
          <w:b/>
          <w:bCs/>
          <w:noProof/>
          <w:sz w:val="32"/>
          <w:szCs w:val="32"/>
          <w:rtl/>
          <w:lang w:val="he-IL"/>
        </w:rPr>
        <w:drawing>
          <wp:inline distT="0" distB="0" distL="0" distR="0" wp14:anchorId="0A6BB7C7" wp14:editId="6C505EF3">
            <wp:extent cx="1325136" cy="211836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רקורסיה - עץ - מועד Y.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37799" cy="2138603"/>
                    </a:xfrm>
                    <a:prstGeom prst="rect">
                      <a:avLst/>
                    </a:prstGeom>
                  </pic:spPr>
                </pic:pic>
              </a:graphicData>
            </a:graphic>
          </wp:inline>
        </w:drawing>
      </w:r>
    </w:p>
    <w:p w14:paraId="7C7F09B6" w14:textId="64694715" w:rsidR="00C16BE1" w:rsidRPr="00C16BE1" w:rsidRDefault="00C16BE1" w:rsidP="00E42374">
      <w:pPr>
        <w:autoSpaceDE w:val="0"/>
        <w:autoSpaceDN w:val="0"/>
        <w:adjustRightInd w:val="0"/>
        <w:rPr>
          <w:rFonts w:ascii="Arial" w:hAnsi="Arial" w:cs="Arial"/>
          <w:sz w:val="16"/>
          <w:szCs w:val="16"/>
          <w:rtl/>
        </w:rPr>
      </w:pPr>
      <w:r w:rsidRPr="00C16BE1">
        <w:rPr>
          <w:rFonts w:ascii="Arial" w:hAnsi="Arial" w:cs="Arial" w:hint="cs"/>
          <w:highlight w:val="yellow"/>
          <w:rtl/>
        </w:rPr>
        <w:t xml:space="preserve">הפונקציה </w:t>
      </w:r>
      <w:r w:rsidR="00AD04A4">
        <w:rPr>
          <w:rFonts w:ascii="Arial" w:hAnsi="Arial" w:cs="Arial" w:hint="cs"/>
          <w:highlight w:val="yellow"/>
          <w:rtl/>
        </w:rPr>
        <w:t xml:space="preserve">מקבלת מספר ומחזירה </w:t>
      </w:r>
      <w:r w:rsidR="00AD04A4">
        <w:rPr>
          <w:rFonts w:ascii="Arial" w:hAnsi="Arial" w:cs="Arial"/>
          <w:highlight w:val="yellow"/>
        </w:rPr>
        <w:t>true</w:t>
      </w:r>
      <w:r w:rsidR="00AD04A4">
        <w:rPr>
          <w:rFonts w:ascii="Arial" w:hAnsi="Arial" w:cs="Arial" w:hint="cs"/>
          <w:highlight w:val="yellow"/>
          <w:rtl/>
        </w:rPr>
        <w:t xml:space="preserve"> אם המספר </w:t>
      </w:r>
      <w:proofErr w:type="spellStart"/>
      <w:r w:rsidR="00AD04A4">
        <w:rPr>
          <w:rFonts w:ascii="Arial" w:hAnsi="Arial" w:cs="Arial" w:hint="cs"/>
          <w:highlight w:val="yellow"/>
          <w:rtl/>
        </w:rPr>
        <w:t>פלינדרום</w:t>
      </w:r>
      <w:proofErr w:type="spellEnd"/>
      <w:r w:rsidR="00AD04A4">
        <w:rPr>
          <w:rFonts w:ascii="Arial" w:hAnsi="Arial" w:cs="Arial" w:hint="cs"/>
          <w:highlight w:val="yellow"/>
          <w:rtl/>
        </w:rPr>
        <w:t xml:space="preserve">, אחרת הפונקציה תחזיר </w:t>
      </w:r>
      <w:r w:rsidR="00AD04A4">
        <w:rPr>
          <w:rFonts w:ascii="Arial" w:hAnsi="Arial" w:cs="Arial"/>
          <w:highlight w:val="yellow"/>
        </w:rPr>
        <w:t>false</w:t>
      </w:r>
      <w:r w:rsidRPr="00C16BE1">
        <w:rPr>
          <w:rFonts w:ascii="Arial" w:hAnsi="Arial" w:cs="Arial" w:hint="cs"/>
          <w:highlight w:val="yellow"/>
          <w:rtl/>
        </w:rPr>
        <w:t>.</w:t>
      </w:r>
    </w:p>
    <w:p w14:paraId="447B1B89" w14:textId="77777777" w:rsidR="00933B0D" w:rsidRPr="003F61DE" w:rsidRDefault="00933B0D" w:rsidP="00933B0D">
      <w:pPr>
        <w:autoSpaceDE w:val="0"/>
        <w:autoSpaceDN w:val="0"/>
        <w:adjustRightInd w:val="0"/>
        <w:jc w:val="center"/>
        <w:rPr>
          <w:rFonts w:ascii="Arial" w:hAnsi="Arial" w:cs="Arial"/>
          <w:sz w:val="32"/>
          <w:szCs w:val="32"/>
          <w:highlight w:val="yellow"/>
        </w:rPr>
      </w:pPr>
    </w:p>
    <w:p w14:paraId="447B1B8A" w14:textId="77777777" w:rsidR="00933B0D" w:rsidRPr="003F61DE" w:rsidRDefault="00933B0D" w:rsidP="00933B0D">
      <w:pPr>
        <w:spacing w:after="200" w:line="276" w:lineRule="auto"/>
        <w:rPr>
          <w:rFonts w:ascii="Arial" w:hAnsi="Arial" w:cs="Arial"/>
          <w:highlight w:val="yellow"/>
        </w:rPr>
      </w:pPr>
    </w:p>
    <w:p w14:paraId="447B1B8B" w14:textId="77777777" w:rsidR="00B245FC" w:rsidRDefault="00B245FC" w:rsidP="00C121F9">
      <w:pPr>
        <w:spacing w:after="200" w:line="276" w:lineRule="auto"/>
        <w:jc w:val="both"/>
        <w:rPr>
          <w:rFonts w:ascii="Arial" w:hAnsi="Arial" w:cs="Arial"/>
          <w:u w:val="single"/>
          <w:rtl/>
        </w:rPr>
      </w:pPr>
    </w:p>
    <w:p w14:paraId="447B1B8C" w14:textId="77777777" w:rsidR="009D33A8" w:rsidRPr="009D33A8" w:rsidRDefault="009D33A8">
      <w:pPr>
        <w:bidi w:val="0"/>
        <w:spacing w:after="200" w:line="276" w:lineRule="auto"/>
        <w:rPr>
          <w:rFonts w:ascii="Arial" w:hAnsi="Arial" w:cs="Arial"/>
          <w:rtl/>
        </w:rPr>
      </w:pPr>
    </w:p>
    <w:p w14:paraId="447B1B8D" w14:textId="77777777" w:rsidR="00933B0D" w:rsidRPr="00933B0D" w:rsidRDefault="00933B0D">
      <w:pPr>
        <w:bidi w:val="0"/>
        <w:spacing w:after="200" w:line="276" w:lineRule="auto"/>
        <w:rPr>
          <w:rFonts w:ascii="Arial" w:hAnsi="Arial" w:cs="Arial"/>
          <w:b/>
          <w:bCs/>
          <w:rtl/>
        </w:rPr>
      </w:pPr>
      <w:r w:rsidRPr="00933B0D">
        <w:rPr>
          <w:rFonts w:ascii="Arial" w:hAnsi="Arial" w:cs="Arial"/>
          <w:b/>
          <w:bCs/>
          <w:rtl/>
        </w:rPr>
        <w:br w:type="page"/>
      </w:r>
    </w:p>
    <w:p w14:paraId="447B1B8E" w14:textId="7B445B61" w:rsidR="00C121F9" w:rsidRDefault="00C121F9" w:rsidP="00C121F9">
      <w:pPr>
        <w:spacing w:after="200" w:line="276" w:lineRule="auto"/>
        <w:jc w:val="both"/>
        <w:rPr>
          <w:rFonts w:ascii="Arial" w:hAnsi="Arial" w:cs="Arial"/>
          <w:b/>
          <w:bCs/>
          <w:u w:val="single"/>
          <w:rtl/>
        </w:rPr>
      </w:pPr>
      <w:r w:rsidRPr="00EC13F6">
        <w:rPr>
          <w:rFonts w:ascii="Arial" w:hAnsi="Arial" w:cs="Arial" w:hint="cs"/>
          <w:b/>
          <w:bCs/>
          <w:u w:val="single"/>
          <w:rtl/>
        </w:rPr>
        <w:lastRenderedPageBreak/>
        <w:t>חלק ב'</w:t>
      </w:r>
      <w:r w:rsidR="000A5C68" w:rsidRPr="00EC13F6">
        <w:rPr>
          <w:rFonts w:ascii="Arial" w:hAnsi="Arial" w:cs="Arial" w:hint="cs"/>
          <w:b/>
          <w:bCs/>
          <w:u w:val="single"/>
          <w:rtl/>
        </w:rPr>
        <w:t xml:space="preserve"> (</w:t>
      </w:r>
      <w:r w:rsidR="002D19E5">
        <w:rPr>
          <w:rFonts w:ascii="Arial" w:hAnsi="Arial" w:cs="Arial" w:hint="cs"/>
          <w:b/>
          <w:bCs/>
          <w:u w:val="single"/>
          <w:rtl/>
        </w:rPr>
        <w:t>15</w:t>
      </w:r>
      <w:r w:rsidR="000A5C68" w:rsidRPr="00EC13F6">
        <w:rPr>
          <w:rFonts w:ascii="Arial" w:hAnsi="Arial" w:cs="Arial" w:hint="cs"/>
          <w:b/>
          <w:bCs/>
          <w:u w:val="single"/>
          <w:rtl/>
        </w:rPr>
        <w:t xml:space="preserve"> נקודות)</w:t>
      </w:r>
    </w:p>
    <w:p w14:paraId="7A1EF71B" w14:textId="2D6AAD00" w:rsidR="00305800" w:rsidRDefault="0029134E" w:rsidP="00305800">
      <w:pPr>
        <w:spacing w:line="276" w:lineRule="auto"/>
        <w:rPr>
          <w:rFonts w:asciiTheme="minorBidi" w:hAnsiTheme="minorBidi" w:cstheme="minorBidi"/>
          <w:rtl/>
        </w:rPr>
      </w:pPr>
      <w:r>
        <w:rPr>
          <w:rFonts w:asciiTheme="minorBidi" w:hAnsiTheme="minorBidi" w:cstheme="minorBidi" w:hint="cs"/>
          <w:rtl/>
        </w:rPr>
        <w:t>כתבו את הפונקציה הרקורסיבית הבאה:</w:t>
      </w:r>
    </w:p>
    <w:p w14:paraId="1B3399BD" w14:textId="6E9F5E8B" w:rsidR="00AD04A4" w:rsidRDefault="00AD04A4" w:rsidP="00AD04A4">
      <w:pPr>
        <w:autoSpaceDE w:val="0"/>
        <w:autoSpaceDN w:val="0"/>
        <w:bidi w:val="0"/>
        <w:adjustRightInd w:val="0"/>
        <w:jc w:val="center"/>
        <w:rPr>
          <w:rFonts w:ascii="Consolas" w:eastAsiaTheme="minorHAnsi" w:hAnsi="Consolas" w:cs="Consolas"/>
          <w:color w:val="000000"/>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static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boolean</w:t>
      </w:r>
      <w:r>
        <w:rPr>
          <w:rFonts w:ascii="Consolas" w:eastAsiaTheme="minorHAnsi" w:hAnsi="Consolas" w:cs="Consolas"/>
          <w:color w:val="000000"/>
          <w:sz w:val="20"/>
          <w:szCs w:val="20"/>
        </w:rPr>
        <w:t xml:space="preserve"> checkIfNumExistsExactly(</w:t>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arr</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size</w:t>
      </w:r>
      <w:r>
        <w:rPr>
          <w:rFonts w:ascii="Consolas" w:eastAsiaTheme="minorHAnsi" w:hAnsi="Consolas" w:cs="Consolas"/>
          <w:color w:val="000000"/>
          <w:sz w:val="20"/>
          <w:szCs w:val="20"/>
        </w:rPr>
        <w:t>,</w:t>
      </w:r>
    </w:p>
    <w:p w14:paraId="145A7DF8" w14:textId="77777777" w:rsidR="00AD04A4" w:rsidRDefault="00AD04A4" w:rsidP="00AD04A4">
      <w:pPr>
        <w:spacing w:line="276" w:lineRule="auto"/>
        <w:rPr>
          <w:rFonts w:ascii="Consolas" w:eastAsiaTheme="minorHAnsi" w:hAnsi="Consolas" w:cs="Consolas"/>
          <w:color w:val="000000"/>
          <w:sz w:val="20"/>
          <w:szCs w:val="20"/>
        </w:rPr>
      </w:pP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num</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count</w:t>
      </w:r>
      <w:r>
        <w:rPr>
          <w:rFonts w:ascii="Consolas" w:eastAsiaTheme="minorHAnsi" w:hAnsi="Consolas" w:cs="Consolas"/>
          <w:color w:val="000000"/>
          <w:sz w:val="20"/>
          <w:szCs w:val="20"/>
        </w:rPr>
        <w:t xml:space="preserve">) </w:t>
      </w:r>
    </w:p>
    <w:p w14:paraId="0F5843E0" w14:textId="77777777" w:rsidR="00E74D42" w:rsidRDefault="00E74D42" w:rsidP="00AD04A4">
      <w:pPr>
        <w:spacing w:line="276" w:lineRule="auto"/>
        <w:rPr>
          <w:rFonts w:asciiTheme="minorBidi" w:hAnsiTheme="minorBidi" w:cstheme="minorBidi"/>
          <w:rtl/>
        </w:rPr>
      </w:pPr>
    </w:p>
    <w:p w14:paraId="7FB03419" w14:textId="25CB9D24" w:rsidR="00E74D42" w:rsidRDefault="0029134E" w:rsidP="00AD04A4">
      <w:pPr>
        <w:spacing w:line="276" w:lineRule="auto"/>
        <w:rPr>
          <w:rFonts w:asciiTheme="minorBidi" w:hAnsiTheme="minorBidi" w:cstheme="minorBidi"/>
          <w:rtl/>
        </w:rPr>
      </w:pPr>
      <w:r>
        <w:rPr>
          <w:rFonts w:asciiTheme="minorBidi" w:hAnsiTheme="minorBidi" w:cstheme="minorBidi" w:hint="cs"/>
          <w:rtl/>
        </w:rPr>
        <w:t xml:space="preserve">הפונקציה מקבלת </w:t>
      </w:r>
      <w:r w:rsidR="00AD04A4">
        <w:rPr>
          <w:rFonts w:asciiTheme="minorBidi" w:hAnsiTheme="minorBidi" w:cstheme="minorBidi" w:hint="cs"/>
          <w:rtl/>
        </w:rPr>
        <w:t>מערך של מספרים, מספר המעיד על מספר האיברים במערך ושני מספרים נוספים:</w:t>
      </w:r>
      <w:r w:rsidR="00AD04A4">
        <w:rPr>
          <w:rFonts w:asciiTheme="minorBidi" w:hAnsiTheme="minorBidi" w:cstheme="minorBidi" w:hint="cs"/>
        </w:rPr>
        <w:t xml:space="preserve"> </w:t>
      </w:r>
      <w:r w:rsidR="00AD04A4">
        <w:rPr>
          <w:rFonts w:asciiTheme="minorBidi" w:hAnsiTheme="minorBidi" w:cstheme="minorBidi"/>
        </w:rPr>
        <w:t>num</w:t>
      </w:r>
      <w:r w:rsidR="00AD04A4">
        <w:rPr>
          <w:rFonts w:asciiTheme="minorBidi" w:hAnsiTheme="minorBidi" w:cstheme="minorBidi" w:hint="cs"/>
          <w:rtl/>
        </w:rPr>
        <w:t xml:space="preserve"> ו- </w:t>
      </w:r>
      <w:r w:rsidR="00AD04A4">
        <w:rPr>
          <w:rFonts w:asciiTheme="minorBidi" w:hAnsiTheme="minorBidi" w:cstheme="minorBidi"/>
        </w:rPr>
        <w:t>count</w:t>
      </w:r>
      <w:r w:rsidR="00AD04A4">
        <w:rPr>
          <w:rFonts w:asciiTheme="minorBidi" w:hAnsiTheme="minorBidi" w:cstheme="minorBidi" w:hint="cs"/>
          <w:rtl/>
        </w:rPr>
        <w:t xml:space="preserve">. </w:t>
      </w:r>
    </w:p>
    <w:p w14:paraId="3996BC8A" w14:textId="0722189B" w:rsidR="0029134E" w:rsidRDefault="00AD04A4" w:rsidP="00AD04A4">
      <w:pPr>
        <w:spacing w:line="276" w:lineRule="auto"/>
        <w:rPr>
          <w:rFonts w:asciiTheme="minorBidi" w:hAnsiTheme="minorBidi" w:cstheme="minorBidi"/>
          <w:rtl/>
        </w:rPr>
      </w:pPr>
      <w:r>
        <w:rPr>
          <w:rFonts w:asciiTheme="minorBidi" w:hAnsiTheme="minorBidi" w:cstheme="minorBidi" w:hint="cs"/>
          <w:rtl/>
        </w:rPr>
        <w:t xml:space="preserve">הפונקציה תחזיר </w:t>
      </w:r>
      <w:r>
        <w:rPr>
          <w:rFonts w:asciiTheme="minorBidi" w:hAnsiTheme="minorBidi" w:cstheme="minorBidi"/>
        </w:rPr>
        <w:t>true</w:t>
      </w:r>
      <w:r>
        <w:rPr>
          <w:rFonts w:asciiTheme="minorBidi" w:hAnsiTheme="minorBidi" w:cstheme="minorBidi" w:hint="cs"/>
          <w:rtl/>
        </w:rPr>
        <w:t xml:space="preserve"> אם המספר</w:t>
      </w:r>
      <w:r w:rsidR="006946B7">
        <w:rPr>
          <w:rFonts w:asciiTheme="minorBidi" w:hAnsiTheme="minorBidi" w:cstheme="minorBidi" w:hint="cs"/>
          <w:rtl/>
        </w:rPr>
        <w:t xml:space="preserve"> </w:t>
      </w:r>
      <w:r>
        <w:rPr>
          <w:rFonts w:asciiTheme="minorBidi" w:hAnsiTheme="minorBidi" w:cstheme="minorBidi"/>
        </w:rPr>
        <w:t>num</w:t>
      </w:r>
      <w:r>
        <w:rPr>
          <w:rFonts w:asciiTheme="minorBidi" w:hAnsiTheme="minorBidi" w:cstheme="minorBidi" w:hint="cs"/>
          <w:rtl/>
        </w:rPr>
        <w:t xml:space="preserve"> מופיע במערך בדיוק </w:t>
      </w:r>
      <w:r>
        <w:rPr>
          <w:rFonts w:asciiTheme="minorBidi" w:hAnsiTheme="minorBidi" w:cstheme="minorBidi"/>
        </w:rPr>
        <w:t>count</w:t>
      </w:r>
      <w:r>
        <w:rPr>
          <w:rFonts w:asciiTheme="minorBidi" w:hAnsiTheme="minorBidi" w:cstheme="minorBidi" w:hint="cs"/>
          <w:rtl/>
        </w:rPr>
        <w:t xml:space="preserve"> פעמים, אחרת תחזיר </w:t>
      </w:r>
      <w:r>
        <w:rPr>
          <w:rFonts w:asciiTheme="minorBidi" w:hAnsiTheme="minorBidi" w:cstheme="minorBidi"/>
        </w:rPr>
        <w:t>false</w:t>
      </w:r>
      <w:r>
        <w:rPr>
          <w:rFonts w:asciiTheme="minorBidi" w:hAnsiTheme="minorBidi" w:cstheme="minorBidi" w:hint="cs"/>
          <w:rtl/>
        </w:rPr>
        <w:t>.</w:t>
      </w:r>
    </w:p>
    <w:p w14:paraId="06FA651B" w14:textId="4F057BF9" w:rsidR="0029134E" w:rsidRDefault="0029134E" w:rsidP="00305800">
      <w:pPr>
        <w:spacing w:line="276" w:lineRule="auto"/>
        <w:rPr>
          <w:rFonts w:asciiTheme="minorBidi" w:hAnsiTheme="minorBidi" w:cstheme="minorBidi"/>
          <w:rtl/>
        </w:rPr>
      </w:pPr>
    </w:p>
    <w:p w14:paraId="3B502969" w14:textId="77777777" w:rsidR="0029134E" w:rsidRDefault="0029134E" w:rsidP="00305800">
      <w:pPr>
        <w:spacing w:line="276" w:lineRule="auto"/>
        <w:rPr>
          <w:rFonts w:asciiTheme="minorBidi" w:hAnsiTheme="minorBidi" w:cstheme="minorBidi"/>
          <w:rtl/>
        </w:rPr>
      </w:pPr>
    </w:p>
    <w:p w14:paraId="5E0194AC" w14:textId="1AD12826" w:rsidR="0029134E" w:rsidRDefault="0029134E" w:rsidP="00305800">
      <w:pPr>
        <w:spacing w:line="276" w:lineRule="auto"/>
        <w:rPr>
          <w:rFonts w:asciiTheme="minorBidi" w:hAnsiTheme="minorBidi" w:cstheme="minorBidi"/>
          <w:rtl/>
        </w:rPr>
      </w:pPr>
      <w:r w:rsidRPr="0029134E">
        <w:rPr>
          <w:rFonts w:asciiTheme="minorBidi" w:hAnsiTheme="minorBidi" w:cstheme="minorBidi" w:hint="cs"/>
          <w:u w:val="single"/>
          <w:rtl/>
        </w:rPr>
        <w:t>דוגמאות</w:t>
      </w:r>
      <w:r>
        <w:rPr>
          <w:rFonts w:asciiTheme="minorBidi" w:hAnsiTheme="minorBidi" w:cstheme="minorBidi" w:hint="cs"/>
          <w:rtl/>
        </w:rPr>
        <w:t>:</w:t>
      </w:r>
    </w:p>
    <w:p w14:paraId="10FACEBB" w14:textId="73977CC9" w:rsidR="00305800" w:rsidRDefault="00E74D42" w:rsidP="0029134E">
      <w:pPr>
        <w:spacing w:line="276" w:lineRule="auto"/>
        <w:rPr>
          <w:rFonts w:asciiTheme="minorBidi" w:hAnsiTheme="minorBidi" w:cstheme="minorBidi"/>
          <w:rtl/>
        </w:rPr>
      </w:pPr>
      <w:r>
        <w:rPr>
          <w:rFonts w:asciiTheme="minorBidi" w:hAnsiTheme="minorBidi" w:cstheme="minorBidi" w:hint="cs"/>
          <w:rtl/>
        </w:rPr>
        <w:t xml:space="preserve">עבור ה- </w:t>
      </w:r>
      <w:r>
        <w:rPr>
          <w:rFonts w:asciiTheme="minorBidi" w:hAnsiTheme="minorBidi" w:cstheme="minorBidi"/>
        </w:rPr>
        <w:t>main</w:t>
      </w:r>
      <w:r>
        <w:rPr>
          <w:rFonts w:asciiTheme="minorBidi" w:hAnsiTheme="minorBidi" w:cstheme="minorBidi" w:hint="cs"/>
          <w:rtl/>
        </w:rPr>
        <w:t xml:space="preserve"> הבא עם הזימונים הבאים, יוחזרו התשובות המוצגות בהערה בסיום כל שורה:</w:t>
      </w:r>
    </w:p>
    <w:p w14:paraId="57404392" w14:textId="226B7436" w:rsidR="00E74D42" w:rsidRDefault="00E74D42" w:rsidP="00E74D42">
      <w:pPr>
        <w:autoSpaceDE w:val="0"/>
        <w:autoSpaceDN w:val="0"/>
        <w:bidi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static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main(String[] </w:t>
      </w:r>
      <w:r>
        <w:rPr>
          <w:rFonts w:ascii="Consolas" w:eastAsiaTheme="minorHAnsi" w:hAnsi="Consolas" w:cs="Consolas"/>
          <w:color w:val="6A3E3E"/>
          <w:sz w:val="20"/>
          <w:szCs w:val="20"/>
        </w:rPr>
        <w:t>args</w:t>
      </w:r>
      <w:r>
        <w:rPr>
          <w:rFonts w:ascii="Consolas" w:eastAsiaTheme="minorHAnsi" w:hAnsi="Consolas" w:cs="Consolas"/>
          <w:color w:val="000000"/>
          <w:sz w:val="20"/>
          <w:szCs w:val="20"/>
        </w:rPr>
        <w:t>) {</w:t>
      </w:r>
    </w:p>
    <w:p w14:paraId="576D0BF5" w14:textId="4D430391" w:rsidR="00E74D42" w:rsidRDefault="00E74D42" w:rsidP="00E74D42">
      <w:pPr>
        <w:autoSpaceDE w:val="0"/>
        <w:autoSpaceDN w:val="0"/>
        <w:bidi w:val="0"/>
        <w:adjustRightInd w:val="0"/>
        <w:rPr>
          <w:rFonts w:ascii="Consolas" w:eastAsiaTheme="minorHAnsi" w:hAnsi="Consolas" w:cs="Consolas"/>
          <w:sz w:val="20"/>
          <w:szCs w:val="20"/>
        </w:rPr>
      </w:pPr>
      <w:r>
        <w:rPr>
          <w:rFonts w:ascii="Consolas" w:eastAsiaTheme="minorHAnsi" w:hAnsi="Consolas" w:cs="Consolas" w:hint="cs"/>
          <w:color w:val="000000"/>
          <w:sz w:val="20"/>
          <w:szCs w:val="20"/>
          <w:rtl/>
        </w:rPr>
        <w:t xml:space="preserve">  </w:t>
      </w:r>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r>
        <w:rPr>
          <w:rFonts w:ascii="Consolas" w:eastAsiaTheme="minorHAnsi" w:hAnsi="Consolas" w:cs="Consolas"/>
          <w:i/>
          <w:iCs/>
          <w:color w:val="000000"/>
          <w:sz w:val="20"/>
          <w:szCs w:val="20"/>
        </w:rPr>
        <w:t>checkIfNumExistsExactly</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{1, 4, 7, 1, 2, 1}, 6, 1, 3 )); </w:t>
      </w:r>
      <w:r>
        <w:rPr>
          <w:rFonts w:ascii="Consolas" w:eastAsiaTheme="minorHAnsi" w:hAnsi="Consolas" w:cs="Consolas"/>
          <w:color w:val="3F7F5F"/>
          <w:sz w:val="20"/>
          <w:szCs w:val="20"/>
        </w:rPr>
        <w:t>// true</w:t>
      </w:r>
    </w:p>
    <w:p w14:paraId="0D70A0A1" w14:textId="6BA554D3" w:rsidR="00E74D42" w:rsidRDefault="00E74D42" w:rsidP="00E74D42">
      <w:pPr>
        <w:autoSpaceDE w:val="0"/>
        <w:autoSpaceDN w:val="0"/>
        <w:bidi w:val="0"/>
        <w:adjustRightInd w:val="0"/>
        <w:rPr>
          <w:rFonts w:ascii="Consolas" w:eastAsiaTheme="minorHAnsi" w:hAnsi="Consolas" w:cs="Consolas"/>
          <w:sz w:val="20"/>
          <w:szCs w:val="20"/>
        </w:rPr>
      </w:pPr>
      <w:r>
        <w:rPr>
          <w:rFonts w:ascii="Consolas" w:eastAsiaTheme="minorHAnsi" w:hAnsi="Consolas" w:cs="Consolas" w:hint="cs"/>
          <w:color w:val="000000"/>
          <w:sz w:val="20"/>
          <w:szCs w:val="20"/>
          <w:rtl/>
        </w:rPr>
        <w:t xml:space="preserve">  </w:t>
      </w:r>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r>
        <w:rPr>
          <w:rFonts w:ascii="Consolas" w:eastAsiaTheme="minorHAnsi" w:hAnsi="Consolas" w:cs="Consolas"/>
          <w:i/>
          <w:iCs/>
          <w:color w:val="000000"/>
          <w:sz w:val="20"/>
          <w:szCs w:val="20"/>
        </w:rPr>
        <w:t>checkIfNumExistsExactly</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{1, 4, 7, 1, 2, 1}, 6, 1, 2 )); </w:t>
      </w:r>
      <w:r>
        <w:rPr>
          <w:rFonts w:ascii="Consolas" w:eastAsiaTheme="minorHAnsi" w:hAnsi="Consolas" w:cs="Consolas"/>
          <w:color w:val="3F7F5F"/>
          <w:sz w:val="20"/>
          <w:szCs w:val="20"/>
        </w:rPr>
        <w:t>// false</w:t>
      </w:r>
    </w:p>
    <w:p w14:paraId="34CF062C" w14:textId="16388BF3" w:rsidR="00E74D42" w:rsidRDefault="00E74D42" w:rsidP="00E74D42">
      <w:pPr>
        <w:autoSpaceDE w:val="0"/>
        <w:autoSpaceDN w:val="0"/>
        <w:bidi w:val="0"/>
        <w:adjustRightInd w:val="0"/>
        <w:rPr>
          <w:rFonts w:ascii="Consolas" w:eastAsiaTheme="minorHAnsi" w:hAnsi="Consolas" w:cs="Consolas"/>
          <w:sz w:val="20"/>
          <w:szCs w:val="20"/>
        </w:rPr>
      </w:pPr>
      <w:r>
        <w:rPr>
          <w:rFonts w:ascii="Consolas" w:eastAsiaTheme="minorHAnsi" w:hAnsi="Consolas" w:cs="Consolas" w:hint="cs"/>
          <w:color w:val="000000"/>
          <w:sz w:val="20"/>
          <w:szCs w:val="20"/>
          <w:rtl/>
        </w:rPr>
        <w:t xml:space="preserve">  </w:t>
      </w:r>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r>
        <w:rPr>
          <w:rFonts w:ascii="Consolas" w:eastAsiaTheme="minorHAnsi" w:hAnsi="Consolas" w:cs="Consolas"/>
          <w:i/>
          <w:iCs/>
          <w:color w:val="000000"/>
          <w:sz w:val="20"/>
          <w:szCs w:val="20"/>
        </w:rPr>
        <w:t>checkIfNumExistsExactly</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{1, 4, 7, 1, 2, 1}, 6, 8, 3 )); </w:t>
      </w:r>
      <w:r>
        <w:rPr>
          <w:rFonts w:ascii="Consolas" w:eastAsiaTheme="minorHAnsi" w:hAnsi="Consolas" w:cs="Consolas"/>
          <w:color w:val="3F7F5F"/>
          <w:sz w:val="20"/>
          <w:szCs w:val="20"/>
        </w:rPr>
        <w:t>// false</w:t>
      </w:r>
    </w:p>
    <w:p w14:paraId="052C9CFB" w14:textId="4D080F4C" w:rsidR="00E74D42" w:rsidRDefault="00E74D42" w:rsidP="00E74D42">
      <w:pPr>
        <w:autoSpaceDE w:val="0"/>
        <w:autoSpaceDN w:val="0"/>
        <w:bidi w:val="0"/>
        <w:adjustRightInd w:val="0"/>
        <w:rPr>
          <w:rFonts w:ascii="Consolas" w:eastAsiaTheme="minorHAnsi" w:hAnsi="Consolas" w:cs="Consolas"/>
          <w:sz w:val="20"/>
          <w:szCs w:val="20"/>
        </w:rPr>
      </w:pPr>
      <w:r>
        <w:rPr>
          <w:rFonts w:ascii="Consolas" w:eastAsiaTheme="minorHAnsi" w:hAnsi="Consolas" w:cs="Consolas" w:hint="cs"/>
          <w:color w:val="000000"/>
          <w:sz w:val="20"/>
          <w:szCs w:val="20"/>
          <w:rtl/>
        </w:rPr>
        <w:t xml:space="preserve">  </w:t>
      </w:r>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r>
        <w:rPr>
          <w:rFonts w:ascii="Consolas" w:eastAsiaTheme="minorHAnsi" w:hAnsi="Consolas" w:cs="Consolas"/>
          <w:i/>
          <w:iCs/>
          <w:color w:val="000000"/>
          <w:sz w:val="20"/>
          <w:szCs w:val="20"/>
        </w:rPr>
        <w:t>checkIfNumExistsExactly</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{1, 4, 7, 1, 2, 1}, 6, 8, 0 )); </w:t>
      </w:r>
      <w:r>
        <w:rPr>
          <w:rFonts w:ascii="Consolas" w:eastAsiaTheme="minorHAnsi" w:hAnsi="Consolas" w:cs="Consolas"/>
          <w:color w:val="3F7F5F"/>
          <w:sz w:val="20"/>
          <w:szCs w:val="20"/>
        </w:rPr>
        <w:t>// true</w:t>
      </w:r>
    </w:p>
    <w:p w14:paraId="1B8EF83E" w14:textId="77777777" w:rsidR="00E74D42" w:rsidRDefault="00E74D42" w:rsidP="00E74D42">
      <w:pPr>
        <w:autoSpaceDE w:val="0"/>
        <w:autoSpaceDN w:val="0"/>
        <w:bidi w:val="0"/>
        <w:adjustRightInd w:val="0"/>
        <w:rPr>
          <w:rFonts w:ascii="Consolas" w:eastAsiaTheme="minorHAnsi" w:hAnsi="Consolas" w:cs="Consolas"/>
          <w:sz w:val="20"/>
          <w:szCs w:val="20"/>
        </w:rPr>
      </w:pPr>
    </w:p>
    <w:p w14:paraId="159B0E61" w14:textId="56D618B2" w:rsidR="00E74D42" w:rsidRPr="00305800" w:rsidRDefault="00E74D42" w:rsidP="00E74D42">
      <w:pPr>
        <w:spacing w:line="276" w:lineRule="auto"/>
        <w:jc w:val="right"/>
        <w:rPr>
          <w:rFonts w:asciiTheme="minorBidi" w:hAnsiTheme="minorBidi" w:cstheme="minorBidi"/>
          <w:rtl/>
        </w:rPr>
      </w:pPr>
      <w:r>
        <w:rPr>
          <w:rFonts w:ascii="Consolas" w:eastAsiaTheme="minorHAnsi" w:hAnsi="Consolas" w:cs="Consolas"/>
          <w:color w:val="000000"/>
          <w:sz w:val="20"/>
          <w:szCs w:val="20"/>
        </w:rPr>
        <w:tab/>
        <w:t>}</w:t>
      </w:r>
    </w:p>
    <w:p w14:paraId="6319E618" w14:textId="77777777" w:rsidR="0029134E" w:rsidRDefault="0029134E" w:rsidP="0029134E">
      <w:pPr>
        <w:spacing w:after="200" w:line="276" w:lineRule="auto"/>
        <w:rPr>
          <w:rFonts w:asciiTheme="minorBidi" w:hAnsiTheme="minorBidi" w:cstheme="minorBidi"/>
          <w:b/>
          <w:bCs/>
          <w:rtl/>
        </w:rPr>
      </w:pPr>
    </w:p>
    <w:p w14:paraId="358A8800" w14:textId="77777777" w:rsidR="00E81CD6" w:rsidRDefault="00E81CD6" w:rsidP="0029134E">
      <w:pPr>
        <w:spacing w:after="200" w:line="276" w:lineRule="auto"/>
        <w:rPr>
          <w:rFonts w:ascii="Arial" w:hAnsi="Arial" w:cs="Arial"/>
          <w:b/>
          <w:bCs/>
          <w:sz w:val="32"/>
          <w:szCs w:val="32"/>
          <w:u w:val="single"/>
          <w:rtl/>
        </w:rPr>
      </w:pPr>
      <w:r>
        <w:rPr>
          <w:rFonts w:ascii="Arial" w:hAnsi="Arial" w:cs="Arial" w:hint="cs"/>
          <w:b/>
          <w:bCs/>
          <w:sz w:val="32"/>
          <w:szCs w:val="32"/>
          <w:u w:val="single"/>
          <w:rtl/>
        </w:rPr>
        <w:t>פתרון:</w:t>
      </w:r>
    </w:p>
    <w:p w14:paraId="30127DCB" w14:textId="02C16156" w:rsidR="00AD04A4" w:rsidRPr="00AD04A4" w:rsidRDefault="00AD04A4" w:rsidP="00AD04A4">
      <w:pPr>
        <w:autoSpaceDE w:val="0"/>
        <w:autoSpaceDN w:val="0"/>
        <w:bidi w:val="0"/>
        <w:adjustRightInd w:val="0"/>
        <w:rPr>
          <w:rFonts w:ascii="Consolas" w:eastAsiaTheme="minorHAnsi" w:hAnsi="Consolas" w:cs="Consolas"/>
          <w:color w:val="000000"/>
          <w:sz w:val="20"/>
          <w:szCs w:val="20"/>
          <w:highlight w:val="yellow"/>
        </w:rPr>
      </w:pPr>
      <w:r>
        <w:rPr>
          <w:rFonts w:ascii="Consolas" w:eastAsiaTheme="minorHAnsi" w:hAnsi="Consolas" w:cs="Consolas"/>
          <w:b/>
          <w:bCs/>
          <w:color w:val="7F0055"/>
          <w:sz w:val="20"/>
          <w:szCs w:val="20"/>
        </w:rPr>
        <w:t xml:space="preserve">      </w:t>
      </w:r>
      <w:r w:rsidRPr="00AD04A4">
        <w:rPr>
          <w:rFonts w:ascii="Consolas" w:eastAsiaTheme="minorHAnsi" w:hAnsi="Consolas" w:cs="Consolas"/>
          <w:b/>
          <w:bCs/>
          <w:color w:val="7F0055"/>
          <w:sz w:val="20"/>
          <w:szCs w:val="20"/>
          <w:highlight w:val="yellow"/>
        </w:rPr>
        <w:t>public</w:t>
      </w:r>
      <w:r w:rsidRPr="00AD04A4">
        <w:rPr>
          <w:rFonts w:ascii="Consolas" w:eastAsiaTheme="minorHAnsi" w:hAnsi="Consolas" w:cs="Consolas"/>
          <w:color w:val="000000"/>
          <w:sz w:val="20"/>
          <w:szCs w:val="20"/>
          <w:highlight w:val="yellow"/>
        </w:rPr>
        <w:t xml:space="preserve"> </w:t>
      </w:r>
      <w:r w:rsidRPr="00AD04A4">
        <w:rPr>
          <w:rFonts w:ascii="Consolas" w:eastAsiaTheme="minorHAnsi" w:hAnsi="Consolas" w:cs="Consolas"/>
          <w:b/>
          <w:bCs/>
          <w:color w:val="7F0055"/>
          <w:sz w:val="20"/>
          <w:szCs w:val="20"/>
          <w:highlight w:val="yellow"/>
        </w:rPr>
        <w:t>static</w:t>
      </w:r>
      <w:r w:rsidRPr="00AD04A4">
        <w:rPr>
          <w:rFonts w:ascii="Consolas" w:eastAsiaTheme="minorHAnsi" w:hAnsi="Consolas" w:cs="Consolas"/>
          <w:color w:val="000000"/>
          <w:sz w:val="20"/>
          <w:szCs w:val="20"/>
          <w:highlight w:val="yellow"/>
        </w:rPr>
        <w:t xml:space="preserve"> </w:t>
      </w:r>
      <w:r w:rsidRPr="00AD04A4">
        <w:rPr>
          <w:rFonts w:ascii="Consolas" w:eastAsiaTheme="minorHAnsi" w:hAnsi="Consolas" w:cs="Consolas"/>
          <w:b/>
          <w:bCs/>
          <w:color w:val="7F0055"/>
          <w:sz w:val="20"/>
          <w:szCs w:val="20"/>
          <w:highlight w:val="yellow"/>
        </w:rPr>
        <w:t>boolean</w:t>
      </w:r>
      <w:r w:rsidRPr="00AD04A4">
        <w:rPr>
          <w:rFonts w:ascii="Consolas" w:eastAsiaTheme="minorHAnsi" w:hAnsi="Consolas" w:cs="Consolas"/>
          <w:color w:val="000000"/>
          <w:sz w:val="20"/>
          <w:szCs w:val="20"/>
          <w:highlight w:val="yellow"/>
        </w:rPr>
        <w:t xml:space="preserve"> checkIfNumExistsExactly(</w:t>
      </w:r>
      <w:r w:rsidRPr="00AD04A4">
        <w:rPr>
          <w:rFonts w:ascii="Consolas" w:eastAsiaTheme="minorHAnsi" w:hAnsi="Consolas" w:cs="Consolas"/>
          <w:b/>
          <w:bCs/>
          <w:color w:val="7F0055"/>
          <w:sz w:val="20"/>
          <w:szCs w:val="20"/>
          <w:highlight w:val="yellow"/>
        </w:rPr>
        <w:t>int</w:t>
      </w:r>
      <w:r w:rsidRPr="00AD04A4">
        <w:rPr>
          <w:rFonts w:ascii="Consolas" w:eastAsiaTheme="minorHAnsi" w:hAnsi="Consolas" w:cs="Consolas"/>
          <w:color w:val="000000"/>
          <w:sz w:val="20"/>
          <w:szCs w:val="20"/>
          <w:highlight w:val="yellow"/>
        </w:rPr>
        <w:t xml:space="preserve">[] </w:t>
      </w:r>
      <w:r w:rsidRPr="00AD04A4">
        <w:rPr>
          <w:rFonts w:ascii="Consolas" w:eastAsiaTheme="minorHAnsi" w:hAnsi="Consolas" w:cs="Consolas"/>
          <w:color w:val="6A3E3E"/>
          <w:sz w:val="20"/>
          <w:szCs w:val="20"/>
          <w:highlight w:val="yellow"/>
        </w:rPr>
        <w:t>arr</w:t>
      </w:r>
      <w:r w:rsidRPr="00AD04A4">
        <w:rPr>
          <w:rFonts w:ascii="Consolas" w:eastAsiaTheme="minorHAnsi" w:hAnsi="Consolas" w:cs="Consolas"/>
          <w:color w:val="000000"/>
          <w:sz w:val="20"/>
          <w:szCs w:val="20"/>
          <w:highlight w:val="yellow"/>
        </w:rPr>
        <w:t xml:space="preserve">, </w:t>
      </w:r>
      <w:r w:rsidRPr="00AD04A4">
        <w:rPr>
          <w:rFonts w:ascii="Consolas" w:eastAsiaTheme="minorHAnsi" w:hAnsi="Consolas" w:cs="Consolas"/>
          <w:b/>
          <w:bCs/>
          <w:color w:val="7F0055"/>
          <w:sz w:val="20"/>
          <w:szCs w:val="20"/>
          <w:highlight w:val="yellow"/>
        </w:rPr>
        <w:t>int</w:t>
      </w:r>
      <w:r w:rsidRPr="00AD04A4">
        <w:rPr>
          <w:rFonts w:ascii="Consolas" w:eastAsiaTheme="minorHAnsi" w:hAnsi="Consolas" w:cs="Consolas"/>
          <w:color w:val="000000"/>
          <w:sz w:val="20"/>
          <w:szCs w:val="20"/>
          <w:highlight w:val="yellow"/>
        </w:rPr>
        <w:t xml:space="preserve"> </w:t>
      </w:r>
      <w:r w:rsidRPr="00AD04A4">
        <w:rPr>
          <w:rFonts w:ascii="Consolas" w:eastAsiaTheme="minorHAnsi" w:hAnsi="Consolas" w:cs="Consolas"/>
          <w:color w:val="6A3E3E"/>
          <w:sz w:val="20"/>
          <w:szCs w:val="20"/>
          <w:highlight w:val="yellow"/>
        </w:rPr>
        <w:t>size</w:t>
      </w:r>
      <w:r w:rsidRPr="00AD04A4">
        <w:rPr>
          <w:rFonts w:ascii="Consolas" w:eastAsiaTheme="minorHAnsi" w:hAnsi="Consolas" w:cs="Consolas"/>
          <w:color w:val="000000"/>
          <w:sz w:val="20"/>
          <w:szCs w:val="20"/>
          <w:highlight w:val="yellow"/>
        </w:rPr>
        <w:t xml:space="preserve">, </w:t>
      </w:r>
    </w:p>
    <w:p w14:paraId="439C74FD" w14:textId="192B601A" w:rsidR="00AD04A4" w:rsidRPr="00AD04A4" w:rsidRDefault="00AD04A4" w:rsidP="00AD04A4">
      <w:pPr>
        <w:autoSpaceDE w:val="0"/>
        <w:autoSpaceDN w:val="0"/>
        <w:bidi w:val="0"/>
        <w:adjustRightInd w:val="0"/>
        <w:ind w:left="2160" w:firstLine="720"/>
        <w:rPr>
          <w:rFonts w:ascii="Consolas" w:eastAsiaTheme="minorHAnsi" w:hAnsi="Consolas" w:cs="Consolas"/>
          <w:sz w:val="20"/>
          <w:szCs w:val="20"/>
          <w:highlight w:val="yellow"/>
        </w:rPr>
      </w:pPr>
      <w:r w:rsidRPr="00AD04A4">
        <w:rPr>
          <w:rFonts w:ascii="Consolas" w:eastAsiaTheme="minorHAnsi" w:hAnsi="Consolas" w:cs="Consolas"/>
          <w:b/>
          <w:bCs/>
          <w:color w:val="7F0055"/>
          <w:sz w:val="20"/>
          <w:szCs w:val="20"/>
          <w:highlight w:val="yellow"/>
        </w:rPr>
        <w:t>int</w:t>
      </w:r>
      <w:r w:rsidRPr="00AD04A4">
        <w:rPr>
          <w:rFonts w:ascii="Consolas" w:eastAsiaTheme="minorHAnsi" w:hAnsi="Consolas" w:cs="Consolas"/>
          <w:color w:val="000000"/>
          <w:sz w:val="20"/>
          <w:szCs w:val="20"/>
          <w:highlight w:val="yellow"/>
        </w:rPr>
        <w:t xml:space="preserve"> </w:t>
      </w:r>
      <w:r w:rsidRPr="00AD04A4">
        <w:rPr>
          <w:rFonts w:ascii="Consolas" w:eastAsiaTheme="minorHAnsi" w:hAnsi="Consolas" w:cs="Consolas"/>
          <w:color w:val="6A3E3E"/>
          <w:sz w:val="20"/>
          <w:szCs w:val="20"/>
          <w:highlight w:val="yellow"/>
        </w:rPr>
        <w:t>num</w:t>
      </w:r>
      <w:r w:rsidRPr="00AD04A4">
        <w:rPr>
          <w:rFonts w:ascii="Consolas" w:eastAsiaTheme="minorHAnsi" w:hAnsi="Consolas" w:cs="Consolas"/>
          <w:color w:val="000000"/>
          <w:sz w:val="20"/>
          <w:szCs w:val="20"/>
          <w:highlight w:val="yellow"/>
        </w:rPr>
        <w:t xml:space="preserve">, </w:t>
      </w:r>
      <w:r w:rsidRPr="00AD04A4">
        <w:rPr>
          <w:rFonts w:ascii="Consolas" w:eastAsiaTheme="minorHAnsi" w:hAnsi="Consolas" w:cs="Consolas"/>
          <w:b/>
          <w:bCs/>
          <w:color w:val="7F0055"/>
          <w:sz w:val="20"/>
          <w:szCs w:val="20"/>
          <w:highlight w:val="yellow"/>
        </w:rPr>
        <w:t>int</w:t>
      </w:r>
      <w:r w:rsidRPr="00AD04A4">
        <w:rPr>
          <w:rFonts w:ascii="Consolas" w:eastAsiaTheme="minorHAnsi" w:hAnsi="Consolas" w:cs="Consolas"/>
          <w:color w:val="000000"/>
          <w:sz w:val="20"/>
          <w:szCs w:val="20"/>
          <w:highlight w:val="yellow"/>
        </w:rPr>
        <w:t xml:space="preserve"> </w:t>
      </w:r>
      <w:r w:rsidRPr="00AD04A4">
        <w:rPr>
          <w:rFonts w:ascii="Consolas" w:eastAsiaTheme="minorHAnsi" w:hAnsi="Consolas" w:cs="Consolas"/>
          <w:color w:val="6A3E3E"/>
          <w:sz w:val="20"/>
          <w:szCs w:val="20"/>
          <w:highlight w:val="yellow"/>
        </w:rPr>
        <w:t>count</w:t>
      </w:r>
      <w:r w:rsidRPr="00AD04A4">
        <w:rPr>
          <w:rFonts w:ascii="Consolas" w:eastAsiaTheme="minorHAnsi" w:hAnsi="Consolas" w:cs="Consolas"/>
          <w:color w:val="000000"/>
          <w:sz w:val="20"/>
          <w:szCs w:val="20"/>
          <w:highlight w:val="yellow"/>
        </w:rPr>
        <w:t>) {</w:t>
      </w:r>
    </w:p>
    <w:p w14:paraId="6440F71C" w14:textId="77777777" w:rsidR="00AD04A4" w:rsidRPr="00AD04A4" w:rsidRDefault="00AD04A4" w:rsidP="00AD04A4">
      <w:pPr>
        <w:autoSpaceDE w:val="0"/>
        <w:autoSpaceDN w:val="0"/>
        <w:bidi w:val="0"/>
        <w:adjustRightInd w:val="0"/>
        <w:rPr>
          <w:rFonts w:ascii="Consolas" w:eastAsiaTheme="minorHAnsi" w:hAnsi="Consolas" w:cs="Consolas"/>
          <w:sz w:val="20"/>
          <w:szCs w:val="20"/>
          <w:highlight w:val="yellow"/>
        </w:rPr>
      </w:pPr>
      <w:r w:rsidRPr="00AD04A4">
        <w:rPr>
          <w:rFonts w:ascii="Consolas" w:eastAsiaTheme="minorHAnsi" w:hAnsi="Consolas" w:cs="Consolas"/>
          <w:color w:val="000000"/>
          <w:sz w:val="20"/>
          <w:szCs w:val="20"/>
          <w:highlight w:val="yellow"/>
        </w:rPr>
        <w:tab/>
      </w:r>
      <w:r w:rsidRPr="00AD04A4">
        <w:rPr>
          <w:rFonts w:ascii="Consolas" w:eastAsiaTheme="minorHAnsi" w:hAnsi="Consolas" w:cs="Consolas"/>
          <w:color w:val="000000"/>
          <w:sz w:val="20"/>
          <w:szCs w:val="20"/>
          <w:highlight w:val="yellow"/>
        </w:rPr>
        <w:tab/>
      </w:r>
      <w:r w:rsidRPr="00AD04A4">
        <w:rPr>
          <w:rFonts w:ascii="Consolas" w:eastAsiaTheme="minorHAnsi" w:hAnsi="Consolas" w:cs="Consolas"/>
          <w:b/>
          <w:bCs/>
          <w:color w:val="7F0055"/>
          <w:sz w:val="20"/>
          <w:szCs w:val="20"/>
          <w:highlight w:val="yellow"/>
        </w:rPr>
        <w:t>if</w:t>
      </w:r>
      <w:r w:rsidRPr="00AD04A4">
        <w:rPr>
          <w:rFonts w:ascii="Consolas" w:eastAsiaTheme="minorHAnsi" w:hAnsi="Consolas" w:cs="Consolas"/>
          <w:color w:val="000000"/>
          <w:sz w:val="20"/>
          <w:szCs w:val="20"/>
          <w:highlight w:val="yellow"/>
        </w:rPr>
        <w:t xml:space="preserve"> (</w:t>
      </w:r>
      <w:r w:rsidRPr="00AD04A4">
        <w:rPr>
          <w:rFonts w:ascii="Consolas" w:eastAsiaTheme="minorHAnsi" w:hAnsi="Consolas" w:cs="Consolas"/>
          <w:color w:val="6A3E3E"/>
          <w:sz w:val="20"/>
          <w:szCs w:val="20"/>
          <w:highlight w:val="yellow"/>
        </w:rPr>
        <w:t>size</w:t>
      </w:r>
      <w:r w:rsidRPr="00AD04A4">
        <w:rPr>
          <w:rFonts w:ascii="Consolas" w:eastAsiaTheme="minorHAnsi" w:hAnsi="Consolas" w:cs="Consolas"/>
          <w:color w:val="000000"/>
          <w:sz w:val="20"/>
          <w:szCs w:val="20"/>
          <w:highlight w:val="yellow"/>
        </w:rPr>
        <w:t xml:space="preserve"> == 0)</w:t>
      </w:r>
    </w:p>
    <w:p w14:paraId="2B54C7E9" w14:textId="77777777" w:rsidR="00AD04A4" w:rsidRPr="00AD04A4" w:rsidRDefault="00AD04A4" w:rsidP="00AD04A4">
      <w:pPr>
        <w:autoSpaceDE w:val="0"/>
        <w:autoSpaceDN w:val="0"/>
        <w:bidi w:val="0"/>
        <w:adjustRightInd w:val="0"/>
        <w:rPr>
          <w:rFonts w:ascii="Consolas" w:eastAsiaTheme="minorHAnsi" w:hAnsi="Consolas" w:cs="Consolas"/>
          <w:sz w:val="20"/>
          <w:szCs w:val="20"/>
          <w:highlight w:val="yellow"/>
        </w:rPr>
      </w:pPr>
      <w:r w:rsidRPr="00AD04A4">
        <w:rPr>
          <w:rFonts w:ascii="Consolas" w:eastAsiaTheme="minorHAnsi" w:hAnsi="Consolas" w:cs="Consolas"/>
          <w:color w:val="000000"/>
          <w:sz w:val="20"/>
          <w:szCs w:val="20"/>
          <w:highlight w:val="yellow"/>
        </w:rPr>
        <w:tab/>
      </w:r>
      <w:r w:rsidRPr="00AD04A4">
        <w:rPr>
          <w:rFonts w:ascii="Consolas" w:eastAsiaTheme="minorHAnsi" w:hAnsi="Consolas" w:cs="Consolas"/>
          <w:color w:val="000000"/>
          <w:sz w:val="20"/>
          <w:szCs w:val="20"/>
          <w:highlight w:val="yellow"/>
        </w:rPr>
        <w:tab/>
      </w:r>
      <w:r w:rsidRPr="00AD04A4">
        <w:rPr>
          <w:rFonts w:ascii="Consolas" w:eastAsiaTheme="minorHAnsi" w:hAnsi="Consolas" w:cs="Consolas"/>
          <w:color w:val="000000"/>
          <w:sz w:val="20"/>
          <w:szCs w:val="20"/>
          <w:highlight w:val="yellow"/>
        </w:rPr>
        <w:tab/>
      </w:r>
      <w:r w:rsidRPr="00AD04A4">
        <w:rPr>
          <w:rFonts w:ascii="Consolas" w:eastAsiaTheme="minorHAnsi" w:hAnsi="Consolas" w:cs="Consolas"/>
          <w:b/>
          <w:bCs/>
          <w:color w:val="7F0055"/>
          <w:sz w:val="20"/>
          <w:szCs w:val="20"/>
          <w:highlight w:val="yellow"/>
        </w:rPr>
        <w:t>return</w:t>
      </w:r>
      <w:r w:rsidRPr="00AD04A4">
        <w:rPr>
          <w:rFonts w:ascii="Consolas" w:eastAsiaTheme="minorHAnsi" w:hAnsi="Consolas" w:cs="Consolas"/>
          <w:color w:val="000000"/>
          <w:sz w:val="20"/>
          <w:szCs w:val="20"/>
          <w:highlight w:val="yellow"/>
        </w:rPr>
        <w:t xml:space="preserve"> </w:t>
      </w:r>
      <w:r w:rsidRPr="00AD04A4">
        <w:rPr>
          <w:rFonts w:ascii="Consolas" w:eastAsiaTheme="minorHAnsi" w:hAnsi="Consolas" w:cs="Consolas"/>
          <w:color w:val="6A3E3E"/>
          <w:sz w:val="20"/>
          <w:szCs w:val="20"/>
          <w:highlight w:val="yellow"/>
        </w:rPr>
        <w:t>count</w:t>
      </w:r>
      <w:r w:rsidRPr="00AD04A4">
        <w:rPr>
          <w:rFonts w:ascii="Consolas" w:eastAsiaTheme="minorHAnsi" w:hAnsi="Consolas" w:cs="Consolas"/>
          <w:color w:val="000000"/>
          <w:sz w:val="20"/>
          <w:szCs w:val="20"/>
          <w:highlight w:val="yellow"/>
        </w:rPr>
        <w:t xml:space="preserve"> == 0;</w:t>
      </w:r>
    </w:p>
    <w:p w14:paraId="6E860E35" w14:textId="77777777" w:rsidR="00AD04A4" w:rsidRPr="00AD04A4" w:rsidRDefault="00AD04A4" w:rsidP="00AD04A4">
      <w:pPr>
        <w:autoSpaceDE w:val="0"/>
        <w:autoSpaceDN w:val="0"/>
        <w:bidi w:val="0"/>
        <w:adjustRightInd w:val="0"/>
        <w:rPr>
          <w:rFonts w:ascii="Consolas" w:eastAsiaTheme="minorHAnsi" w:hAnsi="Consolas" w:cs="Consolas"/>
          <w:sz w:val="20"/>
          <w:szCs w:val="20"/>
          <w:highlight w:val="yellow"/>
        </w:rPr>
      </w:pPr>
    </w:p>
    <w:p w14:paraId="27DBFBEB" w14:textId="77777777" w:rsidR="00AD04A4" w:rsidRPr="00AD04A4" w:rsidRDefault="00AD04A4" w:rsidP="00AD04A4">
      <w:pPr>
        <w:autoSpaceDE w:val="0"/>
        <w:autoSpaceDN w:val="0"/>
        <w:bidi w:val="0"/>
        <w:adjustRightInd w:val="0"/>
        <w:rPr>
          <w:rFonts w:ascii="Consolas" w:eastAsiaTheme="minorHAnsi" w:hAnsi="Consolas" w:cs="Consolas"/>
          <w:sz w:val="20"/>
          <w:szCs w:val="20"/>
          <w:highlight w:val="yellow"/>
        </w:rPr>
      </w:pPr>
      <w:r w:rsidRPr="00AD04A4">
        <w:rPr>
          <w:rFonts w:ascii="Consolas" w:eastAsiaTheme="minorHAnsi" w:hAnsi="Consolas" w:cs="Consolas"/>
          <w:color w:val="000000"/>
          <w:sz w:val="20"/>
          <w:szCs w:val="20"/>
          <w:highlight w:val="yellow"/>
        </w:rPr>
        <w:tab/>
      </w:r>
      <w:r w:rsidRPr="00AD04A4">
        <w:rPr>
          <w:rFonts w:ascii="Consolas" w:eastAsiaTheme="minorHAnsi" w:hAnsi="Consolas" w:cs="Consolas"/>
          <w:color w:val="000000"/>
          <w:sz w:val="20"/>
          <w:szCs w:val="20"/>
          <w:highlight w:val="yellow"/>
        </w:rPr>
        <w:tab/>
      </w:r>
      <w:r w:rsidRPr="00AD04A4">
        <w:rPr>
          <w:rFonts w:ascii="Consolas" w:eastAsiaTheme="minorHAnsi" w:hAnsi="Consolas" w:cs="Consolas"/>
          <w:b/>
          <w:bCs/>
          <w:color w:val="7F0055"/>
          <w:sz w:val="20"/>
          <w:szCs w:val="20"/>
          <w:highlight w:val="yellow"/>
        </w:rPr>
        <w:t>if</w:t>
      </w:r>
      <w:r w:rsidRPr="00AD04A4">
        <w:rPr>
          <w:rFonts w:ascii="Consolas" w:eastAsiaTheme="minorHAnsi" w:hAnsi="Consolas" w:cs="Consolas"/>
          <w:color w:val="000000"/>
          <w:sz w:val="20"/>
          <w:szCs w:val="20"/>
          <w:highlight w:val="yellow"/>
        </w:rPr>
        <w:t xml:space="preserve"> (</w:t>
      </w:r>
      <w:r w:rsidRPr="00AD04A4">
        <w:rPr>
          <w:rFonts w:ascii="Consolas" w:eastAsiaTheme="minorHAnsi" w:hAnsi="Consolas" w:cs="Consolas"/>
          <w:color w:val="6A3E3E"/>
          <w:sz w:val="20"/>
          <w:szCs w:val="20"/>
          <w:highlight w:val="yellow"/>
        </w:rPr>
        <w:t>arr</w:t>
      </w:r>
      <w:r w:rsidRPr="00AD04A4">
        <w:rPr>
          <w:rFonts w:ascii="Consolas" w:eastAsiaTheme="minorHAnsi" w:hAnsi="Consolas" w:cs="Consolas"/>
          <w:color w:val="000000"/>
          <w:sz w:val="20"/>
          <w:szCs w:val="20"/>
          <w:highlight w:val="yellow"/>
        </w:rPr>
        <w:t>[</w:t>
      </w:r>
      <w:r w:rsidRPr="00AD04A4">
        <w:rPr>
          <w:rFonts w:ascii="Consolas" w:eastAsiaTheme="minorHAnsi" w:hAnsi="Consolas" w:cs="Consolas"/>
          <w:color w:val="6A3E3E"/>
          <w:sz w:val="20"/>
          <w:szCs w:val="20"/>
          <w:highlight w:val="yellow"/>
        </w:rPr>
        <w:t>size</w:t>
      </w:r>
      <w:r w:rsidRPr="00AD04A4">
        <w:rPr>
          <w:rFonts w:ascii="Consolas" w:eastAsiaTheme="minorHAnsi" w:hAnsi="Consolas" w:cs="Consolas"/>
          <w:color w:val="000000"/>
          <w:sz w:val="20"/>
          <w:szCs w:val="20"/>
          <w:highlight w:val="yellow"/>
        </w:rPr>
        <w:t xml:space="preserve"> - 1] == </w:t>
      </w:r>
      <w:r w:rsidRPr="00AD04A4">
        <w:rPr>
          <w:rFonts w:ascii="Consolas" w:eastAsiaTheme="minorHAnsi" w:hAnsi="Consolas" w:cs="Consolas"/>
          <w:color w:val="6A3E3E"/>
          <w:sz w:val="20"/>
          <w:szCs w:val="20"/>
          <w:highlight w:val="yellow"/>
        </w:rPr>
        <w:t>num</w:t>
      </w:r>
      <w:r w:rsidRPr="00AD04A4">
        <w:rPr>
          <w:rFonts w:ascii="Consolas" w:eastAsiaTheme="minorHAnsi" w:hAnsi="Consolas" w:cs="Consolas"/>
          <w:color w:val="000000"/>
          <w:sz w:val="20"/>
          <w:szCs w:val="20"/>
          <w:highlight w:val="yellow"/>
        </w:rPr>
        <w:t>)</w:t>
      </w:r>
    </w:p>
    <w:p w14:paraId="3D5C392B" w14:textId="77777777" w:rsidR="00AD04A4" w:rsidRPr="00AD04A4" w:rsidRDefault="00AD04A4" w:rsidP="00AD04A4">
      <w:pPr>
        <w:autoSpaceDE w:val="0"/>
        <w:autoSpaceDN w:val="0"/>
        <w:bidi w:val="0"/>
        <w:adjustRightInd w:val="0"/>
        <w:rPr>
          <w:rFonts w:ascii="Consolas" w:eastAsiaTheme="minorHAnsi" w:hAnsi="Consolas" w:cs="Consolas"/>
          <w:sz w:val="20"/>
          <w:szCs w:val="20"/>
          <w:highlight w:val="yellow"/>
        </w:rPr>
      </w:pPr>
      <w:r w:rsidRPr="00AD04A4">
        <w:rPr>
          <w:rFonts w:ascii="Consolas" w:eastAsiaTheme="minorHAnsi" w:hAnsi="Consolas" w:cs="Consolas"/>
          <w:color w:val="000000"/>
          <w:sz w:val="20"/>
          <w:szCs w:val="20"/>
          <w:highlight w:val="yellow"/>
        </w:rPr>
        <w:tab/>
      </w:r>
      <w:r w:rsidRPr="00AD04A4">
        <w:rPr>
          <w:rFonts w:ascii="Consolas" w:eastAsiaTheme="minorHAnsi" w:hAnsi="Consolas" w:cs="Consolas"/>
          <w:color w:val="000000"/>
          <w:sz w:val="20"/>
          <w:szCs w:val="20"/>
          <w:highlight w:val="yellow"/>
        </w:rPr>
        <w:tab/>
      </w:r>
      <w:r w:rsidRPr="00AD04A4">
        <w:rPr>
          <w:rFonts w:ascii="Consolas" w:eastAsiaTheme="minorHAnsi" w:hAnsi="Consolas" w:cs="Consolas"/>
          <w:color w:val="000000"/>
          <w:sz w:val="20"/>
          <w:szCs w:val="20"/>
          <w:highlight w:val="yellow"/>
        </w:rPr>
        <w:tab/>
      </w:r>
      <w:r w:rsidRPr="00AD04A4">
        <w:rPr>
          <w:rFonts w:ascii="Consolas" w:eastAsiaTheme="minorHAnsi" w:hAnsi="Consolas" w:cs="Consolas"/>
          <w:b/>
          <w:bCs/>
          <w:color w:val="7F0055"/>
          <w:sz w:val="20"/>
          <w:szCs w:val="20"/>
          <w:highlight w:val="yellow"/>
        </w:rPr>
        <w:t>return</w:t>
      </w:r>
      <w:r w:rsidRPr="00AD04A4">
        <w:rPr>
          <w:rFonts w:ascii="Consolas" w:eastAsiaTheme="minorHAnsi" w:hAnsi="Consolas" w:cs="Consolas"/>
          <w:color w:val="000000"/>
          <w:sz w:val="20"/>
          <w:szCs w:val="20"/>
          <w:highlight w:val="yellow"/>
        </w:rPr>
        <w:t xml:space="preserve"> </w:t>
      </w:r>
      <w:r w:rsidRPr="00AD04A4">
        <w:rPr>
          <w:rFonts w:ascii="Consolas" w:eastAsiaTheme="minorHAnsi" w:hAnsi="Consolas" w:cs="Consolas"/>
          <w:i/>
          <w:iCs/>
          <w:color w:val="000000"/>
          <w:sz w:val="20"/>
          <w:szCs w:val="20"/>
          <w:highlight w:val="yellow"/>
        </w:rPr>
        <w:t>checkIfNumExistsExactly</w:t>
      </w:r>
      <w:r w:rsidRPr="00AD04A4">
        <w:rPr>
          <w:rFonts w:ascii="Consolas" w:eastAsiaTheme="minorHAnsi" w:hAnsi="Consolas" w:cs="Consolas"/>
          <w:color w:val="000000"/>
          <w:sz w:val="20"/>
          <w:szCs w:val="20"/>
          <w:highlight w:val="yellow"/>
        </w:rPr>
        <w:t>(</w:t>
      </w:r>
      <w:r w:rsidRPr="00AD04A4">
        <w:rPr>
          <w:rFonts w:ascii="Consolas" w:eastAsiaTheme="minorHAnsi" w:hAnsi="Consolas" w:cs="Consolas"/>
          <w:color w:val="6A3E3E"/>
          <w:sz w:val="20"/>
          <w:szCs w:val="20"/>
          <w:highlight w:val="yellow"/>
        </w:rPr>
        <w:t>arr</w:t>
      </w:r>
      <w:r w:rsidRPr="00AD04A4">
        <w:rPr>
          <w:rFonts w:ascii="Consolas" w:eastAsiaTheme="minorHAnsi" w:hAnsi="Consolas" w:cs="Consolas"/>
          <w:color w:val="000000"/>
          <w:sz w:val="20"/>
          <w:szCs w:val="20"/>
          <w:highlight w:val="yellow"/>
        </w:rPr>
        <w:t xml:space="preserve">, </w:t>
      </w:r>
      <w:r w:rsidRPr="00AD04A4">
        <w:rPr>
          <w:rFonts w:ascii="Consolas" w:eastAsiaTheme="minorHAnsi" w:hAnsi="Consolas" w:cs="Consolas"/>
          <w:color w:val="6A3E3E"/>
          <w:sz w:val="20"/>
          <w:szCs w:val="20"/>
          <w:highlight w:val="yellow"/>
        </w:rPr>
        <w:t>size</w:t>
      </w:r>
      <w:r w:rsidRPr="00AD04A4">
        <w:rPr>
          <w:rFonts w:ascii="Consolas" w:eastAsiaTheme="minorHAnsi" w:hAnsi="Consolas" w:cs="Consolas"/>
          <w:color w:val="000000"/>
          <w:sz w:val="20"/>
          <w:szCs w:val="20"/>
          <w:highlight w:val="yellow"/>
        </w:rPr>
        <w:t xml:space="preserve"> - 1, </w:t>
      </w:r>
      <w:r w:rsidRPr="00AD04A4">
        <w:rPr>
          <w:rFonts w:ascii="Consolas" w:eastAsiaTheme="minorHAnsi" w:hAnsi="Consolas" w:cs="Consolas"/>
          <w:color w:val="6A3E3E"/>
          <w:sz w:val="20"/>
          <w:szCs w:val="20"/>
          <w:highlight w:val="yellow"/>
        </w:rPr>
        <w:t>num</w:t>
      </w:r>
      <w:r w:rsidRPr="00AD04A4">
        <w:rPr>
          <w:rFonts w:ascii="Consolas" w:eastAsiaTheme="minorHAnsi" w:hAnsi="Consolas" w:cs="Consolas"/>
          <w:color w:val="000000"/>
          <w:sz w:val="20"/>
          <w:szCs w:val="20"/>
          <w:highlight w:val="yellow"/>
        </w:rPr>
        <w:t xml:space="preserve">, </w:t>
      </w:r>
      <w:r w:rsidRPr="00AD04A4">
        <w:rPr>
          <w:rFonts w:ascii="Consolas" w:eastAsiaTheme="minorHAnsi" w:hAnsi="Consolas" w:cs="Consolas"/>
          <w:color w:val="6A3E3E"/>
          <w:sz w:val="20"/>
          <w:szCs w:val="20"/>
          <w:highlight w:val="yellow"/>
        </w:rPr>
        <w:t>count</w:t>
      </w:r>
      <w:r w:rsidRPr="00AD04A4">
        <w:rPr>
          <w:rFonts w:ascii="Consolas" w:eastAsiaTheme="minorHAnsi" w:hAnsi="Consolas" w:cs="Consolas"/>
          <w:color w:val="000000"/>
          <w:sz w:val="20"/>
          <w:szCs w:val="20"/>
          <w:highlight w:val="yellow"/>
        </w:rPr>
        <w:t xml:space="preserve"> - 1);</w:t>
      </w:r>
    </w:p>
    <w:p w14:paraId="1609F573" w14:textId="77777777" w:rsidR="00AD04A4" w:rsidRPr="00AD04A4" w:rsidRDefault="00AD04A4" w:rsidP="00AD04A4">
      <w:pPr>
        <w:autoSpaceDE w:val="0"/>
        <w:autoSpaceDN w:val="0"/>
        <w:bidi w:val="0"/>
        <w:adjustRightInd w:val="0"/>
        <w:rPr>
          <w:rFonts w:ascii="Consolas" w:eastAsiaTheme="minorHAnsi" w:hAnsi="Consolas" w:cs="Consolas"/>
          <w:sz w:val="20"/>
          <w:szCs w:val="20"/>
          <w:highlight w:val="yellow"/>
        </w:rPr>
      </w:pPr>
      <w:r w:rsidRPr="00AD04A4">
        <w:rPr>
          <w:rFonts w:ascii="Consolas" w:eastAsiaTheme="minorHAnsi" w:hAnsi="Consolas" w:cs="Consolas"/>
          <w:color w:val="000000"/>
          <w:sz w:val="20"/>
          <w:szCs w:val="20"/>
          <w:highlight w:val="yellow"/>
        </w:rPr>
        <w:tab/>
      </w:r>
      <w:r w:rsidRPr="00AD04A4">
        <w:rPr>
          <w:rFonts w:ascii="Consolas" w:eastAsiaTheme="minorHAnsi" w:hAnsi="Consolas" w:cs="Consolas"/>
          <w:color w:val="000000"/>
          <w:sz w:val="20"/>
          <w:szCs w:val="20"/>
          <w:highlight w:val="yellow"/>
        </w:rPr>
        <w:tab/>
      </w:r>
      <w:r w:rsidRPr="00AD04A4">
        <w:rPr>
          <w:rFonts w:ascii="Consolas" w:eastAsiaTheme="minorHAnsi" w:hAnsi="Consolas" w:cs="Consolas"/>
          <w:b/>
          <w:bCs/>
          <w:color w:val="7F0055"/>
          <w:sz w:val="20"/>
          <w:szCs w:val="20"/>
          <w:highlight w:val="yellow"/>
        </w:rPr>
        <w:t>else</w:t>
      </w:r>
    </w:p>
    <w:p w14:paraId="1719F38E" w14:textId="77777777" w:rsidR="00AD04A4" w:rsidRPr="00AD04A4" w:rsidRDefault="00AD04A4" w:rsidP="00AD04A4">
      <w:pPr>
        <w:autoSpaceDE w:val="0"/>
        <w:autoSpaceDN w:val="0"/>
        <w:bidi w:val="0"/>
        <w:adjustRightInd w:val="0"/>
        <w:rPr>
          <w:rFonts w:ascii="Consolas" w:eastAsiaTheme="minorHAnsi" w:hAnsi="Consolas" w:cs="Consolas"/>
          <w:sz w:val="20"/>
          <w:szCs w:val="20"/>
          <w:highlight w:val="yellow"/>
        </w:rPr>
      </w:pPr>
      <w:r w:rsidRPr="00AD04A4">
        <w:rPr>
          <w:rFonts w:ascii="Consolas" w:eastAsiaTheme="minorHAnsi" w:hAnsi="Consolas" w:cs="Consolas"/>
          <w:color w:val="000000"/>
          <w:sz w:val="20"/>
          <w:szCs w:val="20"/>
          <w:highlight w:val="yellow"/>
        </w:rPr>
        <w:tab/>
      </w:r>
      <w:r w:rsidRPr="00AD04A4">
        <w:rPr>
          <w:rFonts w:ascii="Consolas" w:eastAsiaTheme="minorHAnsi" w:hAnsi="Consolas" w:cs="Consolas"/>
          <w:color w:val="000000"/>
          <w:sz w:val="20"/>
          <w:szCs w:val="20"/>
          <w:highlight w:val="yellow"/>
        </w:rPr>
        <w:tab/>
      </w:r>
      <w:r w:rsidRPr="00AD04A4">
        <w:rPr>
          <w:rFonts w:ascii="Consolas" w:eastAsiaTheme="minorHAnsi" w:hAnsi="Consolas" w:cs="Consolas"/>
          <w:color w:val="000000"/>
          <w:sz w:val="20"/>
          <w:szCs w:val="20"/>
          <w:highlight w:val="yellow"/>
        </w:rPr>
        <w:tab/>
      </w:r>
      <w:r w:rsidRPr="00AD04A4">
        <w:rPr>
          <w:rFonts w:ascii="Consolas" w:eastAsiaTheme="minorHAnsi" w:hAnsi="Consolas" w:cs="Consolas"/>
          <w:b/>
          <w:bCs/>
          <w:color w:val="7F0055"/>
          <w:sz w:val="20"/>
          <w:szCs w:val="20"/>
          <w:highlight w:val="yellow"/>
        </w:rPr>
        <w:t>return</w:t>
      </w:r>
      <w:r w:rsidRPr="00AD04A4">
        <w:rPr>
          <w:rFonts w:ascii="Consolas" w:eastAsiaTheme="minorHAnsi" w:hAnsi="Consolas" w:cs="Consolas"/>
          <w:color w:val="000000"/>
          <w:sz w:val="20"/>
          <w:szCs w:val="20"/>
          <w:highlight w:val="yellow"/>
        </w:rPr>
        <w:t xml:space="preserve"> </w:t>
      </w:r>
      <w:r w:rsidRPr="00AD04A4">
        <w:rPr>
          <w:rFonts w:ascii="Consolas" w:eastAsiaTheme="minorHAnsi" w:hAnsi="Consolas" w:cs="Consolas"/>
          <w:i/>
          <w:iCs/>
          <w:color w:val="000000"/>
          <w:sz w:val="20"/>
          <w:szCs w:val="20"/>
          <w:highlight w:val="yellow"/>
        </w:rPr>
        <w:t>checkIfNumExistsExactly</w:t>
      </w:r>
      <w:r w:rsidRPr="00AD04A4">
        <w:rPr>
          <w:rFonts w:ascii="Consolas" w:eastAsiaTheme="minorHAnsi" w:hAnsi="Consolas" w:cs="Consolas"/>
          <w:color w:val="000000"/>
          <w:sz w:val="20"/>
          <w:szCs w:val="20"/>
          <w:highlight w:val="yellow"/>
        </w:rPr>
        <w:t>(</w:t>
      </w:r>
      <w:r w:rsidRPr="00AD04A4">
        <w:rPr>
          <w:rFonts w:ascii="Consolas" w:eastAsiaTheme="minorHAnsi" w:hAnsi="Consolas" w:cs="Consolas"/>
          <w:color w:val="6A3E3E"/>
          <w:sz w:val="20"/>
          <w:szCs w:val="20"/>
          <w:highlight w:val="yellow"/>
        </w:rPr>
        <w:t>arr</w:t>
      </w:r>
      <w:r w:rsidRPr="00AD04A4">
        <w:rPr>
          <w:rFonts w:ascii="Consolas" w:eastAsiaTheme="minorHAnsi" w:hAnsi="Consolas" w:cs="Consolas"/>
          <w:color w:val="000000"/>
          <w:sz w:val="20"/>
          <w:szCs w:val="20"/>
          <w:highlight w:val="yellow"/>
        </w:rPr>
        <w:t xml:space="preserve">, </w:t>
      </w:r>
      <w:r w:rsidRPr="00AD04A4">
        <w:rPr>
          <w:rFonts w:ascii="Consolas" w:eastAsiaTheme="minorHAnsi" w:hAnsi="Consolas" w:cs="Consolas"/>
          <w:color w:val="6A3E3E"/>
          <w:sz w:val="20"/>
          <w:szCs w:val="20"/>
          <w:highlight w:val="yellow"/>
        </w:rPr>
        <w:t>size</w:t>
      </w:r>
      <w:r w:rsidRPr="00AD04A4">
        <w:rPr>
          <w:rFonts w:ascii="Consolas" w:eastAsiaTheme="minorHAnsi" w:hAnsi="Consolas" w:cs="Consolas"/>
          <w:color w:val="000000"/>
          <w:sz w:val="20"/>
          <w:szCs w:val="20"/>
          <w:highlight w:val="yellow"/>
        </w:rPr>
        <w:t xml:space="preserve"> - 1, </w:t>
      </w:r>
      <w:r w:rsidRPr="00AD04A4">
        <w:rPr>
          <w:rFonts w:ascii="Consolas" w:eastAsiaTheme="minorHAnsi" w:hAnsi="Consolas" w:cs="Consolas"/>
          <w:color w:val="6A3E3E"/>
          <w:sz w:val="20"/>
          <w:szCs w:val="20"/>
          <w:highlight w:val="yellow"/>
        </w:rPr>
        <w:t>num</w:t>
      </w:r>
      <w:r w:rsidRPr="00AD04A4">
        <w:rPr>
          <w:rFonts w:ascii="Consolas" w:eastAsiaTheme="minorHAnsi" w:hAnsi="Consolas" w:cs="Consolas"/>
          <w:color w:val="000000"/>
          <w:sz w:val="20"/>
          <w:szCs w:val="20"/>
          <w:highlight w:val="yellow"/>
        </w:rPr>
        <w:t xml:space="preserve">, </w:t>
      </w:r>
      <w:r w:rsidRPr="00AD04A4">
        <w:rPr>
          <w:rFonts w:ascii="Consolas" w:eastAsiaTheme="minorHAnsi" w:hAnsi="Consolas" w:cs="Consolas"/>
          <w:color w:val="6A3E3E"/>
          <w:sz w:val="20"/>
          <w:szCs w:val="20"/>
          <w:highlight w:val="yellow"/>
        </w:rPr>
        <w:t>count</w:t>
      </w:r>
      <w:r w:rsidRPr="00AD04A4">
        <w:rPr>
          <w:rFonts w:ascii="Consolas" w:eastAsiaTheme="minorHAnsi" w:hAnsi="Consolas" w:cs="Consolas"/>
          <w:color w:val="000000"/>
          <w:sz w:val="20"/>
          <w:szCs w:val="20"/>
          <w:highlight w:val="yellow"/>
        </w:rPr>
        <w:t>);</w:t>
      </w:r>
    </w:p>
    <w:p w14:paraId="06322D96" w14:textId="59A13998" w:rsidR="00AF56E0" w:rsidRDefault="00AD04A4" w:rsidP="00AD04A4">
      <w:pPr>
        <w:bidi w:val="0"/>
        <w:spacing w:line="276" w:lineRule="auto"/>
        <w:rPr>
          <w:rFonts w:ascii="Menlo" w:eastAsiaTheme="minorHAnsi" w:hAnsi="Menlo" w:cs="Menlo"/>
          <w:color w:val="000000"/>
          <w:sz w:val="18"/>
          <w:szCs w:val="18"/>
        </w:rPr>
      </w:pPr>
      <w:r w:rsidRPr="00AD04A4">
        <w:rPr>
          <w:rFonts w:ascii="Consolas" w:eastAsiaTheme="minorHAnsi" w:hAnsi="Consolas" w:cs="Consolas"/>
          <w:color w:val="000000"/>
          <w:sz w:val="20"/>
          <w:szCs w:val="20"/>
          <w:highlight w:val="yellow"/>
        </w:rPr>
        <w:tab/>
        <w:t>}</w:t>
      </w:r>
    </w:p>
    <w:p w14:paraId="2C1D4011" w14:textId="77777777" w:rsidR="00AF56E0" w:rsidRDefault="00AF56E0" w:rsidP="00AF56E0">
      <w:pPr>
        <w:bidi w:val="0"/>
        <w:spacing w:line="276" w:lineRule="auto"/>
        <w:rPr>
          <w:rFonts w:ascii="Menlo" w:eastAsiaTheme="minorHAnsi" w:hAnsi="Menlo" w:cs="Menlo"/>
          <w:color w:val="000000"/>
          <w:sz w:val="18"/>
          <w:szCs w:val="18"/>
        </w:rPr>
      </w:pPr>
    </w:p>
    <w:p w14:paraId="1E8A8C35" w14:textId="77777777" w:rsidR="00AF56E0" w:rsidRDefault="00AF56E0" w:rsidP="00AF56E0">
      <w:pPr>
        <w:bidi w:val="0"/>
        <w:spacing w:line="276" w:lineRule="auto"/>
        <w:rPr>
          <w:rFonts w:ascii="Menlo" w:eastAsiaTheme="minorHAnsi" w:hAnsi="Menlo" w:cs="Menlo"/>
          <w:color w:val="000000"/>
          <w:sz w:val="18"/>
          <w:szCs w:val="18"/>
        </w:rPr>
      </w:pPr>
    </w:p>
    <w:p w14:paraId="7C94040F" w14:textId="77777777" w:rsidR="00AF56E0" w:rsidRDefault="00AF56E0" w:rsidP="00AF56E0">
      <w:pPr>
        <w:bidi w:val="0"/>
        <w:spacing w:after="200" w:line="276" w:lineRule="auto"/>
        <w:rPr>
          <w:rFonts w:ascii="Menlo" w:eastAsiaTheme="minorHAnsi" w:hAnsi="Menlo" w:cs="Menlo"/>
          <w:color w:val="000000"/>
          <w:sz w:val="18"/>
          <w:szCs w:val="18"/>
          <w:rtl/>
        </w:rPr>
      </w:pPr>
    </w:p>
    <w:p w14:paraId="4494123E" w14:textId="77777777" w:rsidR="00AF56E0" w:rsidRDefault="00AF56E0" w:rsidP="00AF56E0">
      <w:pPr>
        <w:bidi w:val="0"/>
        <w:spacing w:after="200" w:line="276" w:lineRule="auto"/>
        <w:rPr>
          <w:rFonts w:ascii="Menlo" w:eastAsiaTheme="minorHAnsi" w:hAnsi="Menlo" w:cs="Menlo"/>
          <w:color w:val="000000"/>
          <w:sz w:val="18"/>
          <w:szCs w:val="18"/>
          <w:rtl/>
        </w:rPr>
      </w:pPr>
    </w:p>
    <w:p w14:paraId="529F9C3E" w14:textId="77777777" w:rsidR="00AF56E0" w:rsidRDefault="00AF56E0" w:rsidP="00AF56E0">
      <w:pPr>
        <w:bidi w:val="0"/>
        <w:spacing w:after="200" w:line="276" w:lineRule="auto"/>
        <w:rPr>
          <w:rFonts w:ascii="Menlo" w:eastAsiaTheme="minorHAnsi" w:hAnsi="Menlo" w:cs="Menlo"/>
          <w:color w:val="000000"/>
          <w:sz w:val="18"/>
          <w:szCs w:val="18"/>
          <w:rtl/>
        </w:rPr>
      </w:pPr>
    </w:p>
    <w:p w14:paraId="54C793C9" w14:textId="77777777" w:rsidR="00AF56E0" w:rsidRDefault="00AF56E0" w:rsidP="00AF56E0">
      <w:pPr>
        <w:bidi w:val="0"/>
        <w:spacing w:after="200" w:line="276" w:lineRule="auto"/>
        <w:rPr>
          <w:rFonts w:ascii="Menlo" w:eastAsiaTheme="minorHAnsi" w:hAnsi="Menlo" w:cs="Menlo"/>
          <w:color w:val="000000"/>
          <w:sz w:val="18"/>
          <w:szCs w:val="18"/>
          <w:rtl/>
        </w:rPr>
      </w:pPr>
    </w:p>
    <w:p w14:paraId="6F6051C4" w14:textId="77777777" w:rsidR="00AF56E0" w:rsidRDefault="00AF56E0" w:rsidP="00AF56E0">
      <w:pPr>
        <w:bidi w:val="0"/>
        <w:spacing w:after="200" w:line="276" w:lineRule="auto"/>
        <w:rPr>
          <w:rFonts w:ascii="Menlo" w:eastAsiaTheme="minorHAnsi" w:hAnsi="Menlo" w:cs="Menlo"/>
          <w:color w:val="000000"/>
          <w:sz w:val="18"/>
          <w:szCs w:val="18"/>
          <w:rtl/>
        </w:rPr>
      </w:pPr>
    </w:p>
    <w:p w14:paraId="3CEB72DD" w14:textId="77777777" w:rsidR="00AF56E0" w:rsidRDefault="00AF56E0" w:rsidP="00AF56E0">
      <w:pPr>
        <w:bidi w:val="0"/>
        <w:spacing w:after="200" w:line="276" w:lineRule="auto"/>
        <w:rPr>
          <w:rFonts w:ascii="Menlo" w:eastAsiaTheme="minorHAnsi" w:hAnsi="Menlo" w:cs="Menlo"/>
          <w:color w:val="000000"/>
          <w:sz w:val="18"/>
          <w:szCs w:val="18"/>
          <w:rtl/>
        </w:rPr>
      </w:pPr>
    </w:p>
    <w:p w14:paraId="00A73950" w14:textId="77777777" w:rsidR="00AF56E0" w:rsidRDefault="00AF56E0" w:rsidP="00AF56E0">
      <w:pPr>
        <w:bidi w:val="0"/>
        <w:spacing w:after="200" w:line="276" w:lineRule="auto"/>
        <w:rPr>
          <w:rFonts w:ascii="Menlo" w:eastAsiaTheme="minorHAnsi" w:hAnsi="Menlo" w:cs="Menlo"/>
          <w:color w:val="000000"/>
          <w:sz w:val="18"/>
          <w:szCs w:val="18"/>
          <w:rtl/>
        </w:rPr>
      </w:pPr>
    </w:p>
    <w:p w14:paraId="447B1B99" w14:textId="288F82A3" w:rsidR="00533E84" w:rsidRDefault="00533E84" w:rsidP="00A61EAF">
      <w:pPr>
        <w:spacing w:after="200" w:line="276" w:lineRule="auto"/>
        <w:rPr>
          <w:rFonts w:ascii="Arial" w:hAnsi="Arial" w:cs="Arial"/>
          <w:b/>
          <w:bCs/>
          <w:sz w:val="32"/>
          <w:szCs w:val="32"/>
          <w:u w:val="single"/>
          <w:rtl/>
        </w:rPr>
      </w:pPr>
      <w:r w:rsidRPr="001254EC">
        <w:rPr>
          <w:rFonts w:ascii="Arial" w:hAnsi="Arial" w:cs="Arial" w:hint="cs"/>
          <w:b/>
          <w:bCs/>
          <w:sz w:val="32"/>
          <w:szCs w:val="32"/>
          <w:u w:val="single"/>
          <w:rtl/>
        </w:rPr>
        <w:lastRenderedPageBreak/>
        <w:t xml:space="preserve">שאלה </w:t>
      </w:r>
      <w:r w:rsidR="009E3E3D" w:rsidRPr="001254EC">
        <w:rPr>
          <w:rFonts w:ascii="Arial" w:hAnsi="Arial" w:cs="Arial" w:hint="cs"/>
          <w:b/>
          <w:bCs/>
          <w:sz w:val="32"/>
          <w:szCs w:val="32"/>
          <w:u w:val="single"/>
          <w:rtl/>
        </w:rPr>
        <w:t>3</w:t>
      </w:r>
      <w:r w:rsidRPr="001254EC">
        <w:rPr>
          <w:rFonts w:ascii="Arial" w:hAnsi="Arial" w:cs="Arial" w:hint="cs"/>
          <w:b/>
          <w:bCs/>
          <w:sz w:val="32"/>
          <w:szCs w:val="32"/>
          <w:u w:val="single"/>
          <w:rtl/>
        </w:rPr>
        <w:t xml:space="preserve"> (</w:t>
      </w:r>
      <w:r w:rsidR="002D19E5">
        <w:rPr>
          <w:rFonts w:ascii="Arial" w:hAnsi="Arial" w:cs="Arial" w:hint="cs"/>
          <w:b/>
          <w:bCs/>
          <w:sz w:val="32"/>
          <w:szCs w:val="32"/>
          <w:u w:val="single"/>
          <w:rtl/>
        </w:rPr>
        <w:t>35</w:t>
      </w:r>
      <w:r w:rsidRPr="001254EC">
        <w:rPr>
          <w:rFonts w:ascii="Arial" w:hAnsi="Arial" w:cs="Arial" w:hint="cs"/>
          <w:b/>
          <w:bCs/>
          <w:sz w:val="32"/>
          <w:szCs w:val="32"/>
          <w:u w:val="single"/>
          <w:rtl/>
        </w:rPr>
        <w:t xml:space="preserve"> נקודות):</w:t>
      </w:r>
    </w:p>
    <w:p w14:paraId="48B3CA88" w14:textId="7A5ACDD4" w:rsidR="0029134E" w:rsidRPr="0029134E" w:rsidRDefault="0029134E" w:rsidP="0029134E">
      <w:pPr>
        <w:spacing w:line="360" w:lineRule="auto"/>
        <w:ind w:hanging="1"/>
        <w:rPr>
          <w:rFonts w:asciiTheme="minorBidi" w:hAnsiTheme="minorBidi" w:cstheme="minorBidi"/>
          <w:b/>
          <w:bCs/>
          <w:rtl/>
        </w:rPr>
      </w:pPr>
      <w:r w:rsidRPr="004E5691">
        <w:rPr>
          <w:rFonts w:asciiTheme="minorBidi" w:hAnsiTheme="minorBidi" w:cstheme="minorBidi" w:hint="cs"/>
          <w:b/>
          <w:bCs/>
          <w:u w:val="single"/>
          <w:rtl/>
        </w:rPr>
        <w:t>סעיף א'</w:t>
      </w:r>
      <w:r w:rsidR="008640DE">
        <w:rPr>
          <w:rFonts w:asciiTheme="minorBidi" w:hAnsiTheme="minorBidi" w:cstheme="minorBidi" w:hint="cs"/>
          <w:b/>
          <w:bCs/>
          <w:u w:val="single"/>
          <w:rtl/>
        </w:rPr>
        <w:t xml:space="preserve"> (15 נק')</w:t>
      </w:r>
      <w:r w:rsidRPr="0029134E">
        <w:rPr>
          <w:rFonts w:asciiTheme="minorBidi" w:hAnsiTheme="minorBidi" w:cstheme="minorBidi" w:hint="cs"/>
          <w:b/>
          <w:bCs/>
          <w:rtl/>
        </w:rPr>
        <w:t>:</w:t>
      </w:r>
    </w:p>
    <w:p w14:paraId="3FAE559D" w14:textId="69EB6473" w:rsidR="0029134E" w:rsidRDefault="0029134E" w:rsidP="0029134E">
      <w:pPr>
        <w:spacing w:line="360" w:lineRule="auto"/>
        <w:ind w:hanging="1"/>
        <w:rPr>
          <w:rFonts w:asciiTheme="minorBidi" w:hAnsiTheme="minorBidi" w:cstheme="minorBidi"/>
          <w:rtl/>
        </w:rPr>
      </w:pPr>
      <w:r>
        <w:rPr>
          <w:rFonts w:asciiTheme="minorBidi" w:hAnsiTheme="minorBidi" w:cstheme="minorBidi" w:hint="cs"/>
          <w:rtl/>
        </w:rPr>
        <w:t>כתבו את הפונקציה הבאה:</w:t>
      </w:r>
    </w:p>
    <w:p w14:paraId="2CEBB099" w14:textId="77777777" w:rsidR="00E74D42" w:rsidRPr="00E74D42" w:rsidRDefault="00E74D42" w:rsidP="00E74D42">
      <w:pPr>
        <w:bidi w:val="0"/>
        <w:spacing w:line="360" w:lineRule="auto"/>
        <w:ind w:hanging="1"/>
        <w:rPr>
          <w:rFonts w:ascii="Consolas" w:eastAsiaTheme="minorHAnsi" w:hAnsi="Consolas" w:cs="Consolas"/>
          <w:color w:val="000000"/>
          <w:sz w:val="20"/>
          <w:szCs w:val="20"/>
          <w:rtl/>
        </w:rPr>
      </w:pPr>
      <w:r w:rsidRPr="00E74D42">
        <w:rPr>
          <w:rFonts w:ascii="Consolas" w:eastAsiaTheme="minorHAnsi" w:hAnsi="Consolas" w:cs="Consolas"/>
          <w:b/>
          <w:bCs/>
          <w:color w:val="7F0055"/>
          <w:sz w:val="20"/>
          <w:szCs w:val="20"/>
        </w:rPr>
        <w:t>public</w:t>
      </w:r>
      <w:r w:rsidRPr="00E74D42">
        <w:rPr>
          <w:rFonts w:ascii="Consolas" w:eastAsiaTheme="minorHAnsi" w:hAnsi="Consolas" w:cs="Consolas"/>
          <w:color w:val="000000"/>
          <w:sz w:val="20"/>
          <w:szCs w:val="20"/>
        </w:rPr>
        <w:t xml:space="preserve"> </w:t>
      </w:r>
      <w:r w:rsidRPr="00E74D42">
        <w:rPr>
          <w:rFonts w:ascii="Consolas" w:eastAsiaTheme="minorHAnsi" w:hAnsi="Consolas" w:cs="Consolas"/>
          <w:b/>
          <w:bCs/>
          <w:color w:val="7F0055"/>
          <w:sz w:val="20"/>
          <w:szCs w:val="20"/>
        </w:rPr>
        <w:t>static</w:t>
      </w:r>
      <w:r w:rsidRPr="00E74D42">
        <w:rPr>
          <w:rFonts w:ascii="Consolas" w:eastAsiaTheme="minorHAnsi" w:hAnsi="Consolas" w:cs="Consolas"/>
          <w:color w:val="000000"/>
          <w:sz w:val="20"/>
          <w:szCs w:val="20"/>
        </w:rPr>
        <w:t xml:space="preserve"> </w:t>
      </w:r>
      <w:r w:rsidRPr="00E74D42">
        <w:rPr>
          <w:rFonts w:ascii="Consolas" w:eastAsiaTheme="minorHAnsi" w:hAnsi="Consolas" w:cs="Consolas"/>
          <w:b/>
          <w:bCs/>
          <w:color w:val="7F0055"/>
          <w:sz w:val="20"/>
          <w:szCs w:val="20"/>
        </w:rPr>
        <w:t>int</w:t>
      </w:r>
      <w:r w:rsidRPr="00E74D42">
        <w:rPr>
          <w:rFonts w:ascii="Consolas" w:eastAsiaTheme="minorHAnsi" w:hAnsi="Consolas" w:cs="Consolas"/>
          <w:color w:val="000000"/>
          <w:sz w:val="20"/>
          <w:szCs w:val="20"/>
        </w:rPr>
        <w:t xml:space="preserve"> biggestSquareWithSameValueFromPos(</w:t>
      </w:r>
      <w:r w:rsidRPr="00E74D42">
        <w:rPr>
          <w:rFonts w:ascii="Consolas" w:eastAsiaTheme="minorHAnsi" w:hAnsi="Consolas" w:cs="Consolas"/>
          <w:b/>
          <w:bCs/>
          <w:color w:val="7F0055"/>
          <w:sz w:val="20"/>
          <w:szCs w:val="20"/>
        </w:rPr>
        <w:t>int</w:t>
      </w:r>
      <w:r w:rsidRPr="00E74D42">
        <w:rPr>
          <w:rFonts w:ascii="Consolas" w:eastAsiaTheme="minorHAnsi" w:hAnsi="Consolas" w:cs="Consolas"/>
          <w:color w:val="000000"/>
          <w:sz w:val="20"/>
          <w:szCs w:val="20"/>
        </w:rPr>
        <w:t xml:space="preserve">[][] </w:t>
      </w:r>
      <w:r w:rsidRPr="00E74D42">
        <w:rPr>
          <w:rFonts w:ascii="Consolas" w:eastAsiaTheme="minorHAnsi" w:hAnsi="Consolas" w:cs="Consolas"/>
          <w:color w:val="6A3E3E"/>
          <w:sz w:val="20"/>
          <w:szCs w:val="20"/>
        </w:rPr>
        <w:t>matrix</w:t>
      </w:r>
      <w:r w:rsidRPr="00E74D42">
        <w:rPr>
          <w:rFonts w:ascii="Consolas" w:eastAsiaTheme="minorHAnsi" w:hAnsi="Consolas" w:cs="Consolas"/>
          <w:color w:val="000000"/>
          <w:sz w:val="20"/>
          <w:szCs w:val="20"/>
        </w:rPr>
        <w:t xml:space="preserve">, </w:t>
      </w:r>
      <w:r w:rsidRPr="00E74D42">
        <w:rPr>
          <w:rFonts w:ascii="Consolas" w:eastAsiaTheme="minorHAnsi" w:hAnsi="Consolas" w:cs="Consolas"/>
          <w:b/>
          <w:bCs/>
          <w:color w:val="7F0055"/>
          <w:sz w:val="20"/>
          <w:szCs w:val="20"/>
        </w:rPr>
        <w:t>int</w:t>
      </w:r>
      <w:r w:rsidRPr="00E74D42">
        <w:rPr>
          <w:rFonts w:ascii="Consolas" w:eastAsiaTheme="minorHAnsi" w:hAnsi="Consolas" w:cs="Consolas"/>
          <w:color w:val="000000"/>
          <w:sz w:val="20"/>
          <w:szCs w:val="20"/>
        </w:rPr>
        <w:t xml:space="preserve"> </w:t>
      </w:r>
      <w:r w:rsidRPr="00E74D42">
        <w:rPr>
          <w:rFonts w:ascii="Consolas" w:eastAsiaTheme="minorHAnsi" w:hAnsi="Consolas" w:cs="Consolas"/>
          <w:color w:val="6A3E3E"/>
          <w:sz w:val="20"/>
          <w:szCs w:val="20"/>
        </w:rPr>
        <w:t>row</w:t>
      </w:r>
      <w:r w:rsidRPr="00E74D42">
        <w:rPr>
          <w:rFonts w:ascii="Consolas" w:eastAsiaTheme="minorHAnsi" w:hAnsi="Consolas" w:cs="Consolas"/>
          <w:color w:val="000000"/>
          <w:sz w:val="20"/>
          <w:szCs w:val="20"/>
        </w:rPr>
        <w:t xml:space="preserve">, </w:t>
      </w:r>
      <w:r w:rsidRPr="00E74D42">
        <w:rPr>
          <w:rFonts w:ascii="Consolas" w:eastAsiaTheme="minorHAnsi" w:hAnsi="Consolas" w:cs="Consolas"/>
          <w:b/>
          <w:bCs/>
          <w:color w:val="7F0055"/>
          <w:sz w:val="20"/>
          <w:szCs w:val="20"/>
        </w:rPr>
        <w:t>int</w:t>
      </w:r>
      <w:r w:rsidRPr="00E74D42">
        <w:rPr>
          <w:rFonts w:ascii="Consolas" w:eastAsiaTheme="minorHAnsi" w:hAnsi="Consolas" w:cs="Consolas"/>
          <w:color w:val="000000"/>
          <w:sz w:val="20"/>
          <w:szCs w:val="20"/>
        </w:rPr>
        <w:t xml:space="preserve"> </w:t>
      </w:r>
      <w:r w:rsidRPr="00E74D42">
        <w:rPr>
          <w:rFonts w:ascii="Consolas" w:eastAsiaTheme="minorHAnsi" w:hAnsi="Consolas" w:cs="Consolas"/>
          <w:color w:val="6A3E3E"/>
          <w:sz w:val="20"/>
          <w:szCs w:val="20"/>
        </w:rPr>
        <w:t>col</w:t>
      </w:r>
      <w:r w:rsidRPr="00E74D42">
        <w:rPr>
          <w:rFonts w:ascii="Consolas" w:eastAsiaTheme="minorHAnsi" w:hAnsi="Consolas" w:cs="Consolas"/>
          <w:color w:val="000000"/>
          <w:sz w:val="20"/>
          <w:szCs w:val="20"/>
        </w:rPr>
        <w:t xml:space="preserve">) </w:t>
      </w:r>
    </w:p>
    <w:p w14:paraId="2E7BB927" w14:textId="67628F8B" w:rsidR="00B16D51" w:rsidRDefault="0029134E" w:rsidP="001B639C">
      <w:pPr>
        <w:spacing w:line="360" w:lineRule="auto"/>
        <w:ind w:hanging="1"/>
        <w:rPr>
          <w:rFonts w:asciiTheme="minorBidi" w:hAnsiTheme="minorBidi" w:cstheme="minorBidi"/>
          <w:rtl/>
        </w:rPr>
      </w:pPr>
      <w:r w:rsidRPr="0029134E">
        <w:rPr>
          <w:rFonts w:asciiTheme="minorBidi" w:hAnsiTheme="minorBidi" w:cstheme="minorBidi" w:hint="cs"/>
          <w:rtl/>
        </w:rPr>
        <w:t xml:space="preserve">הפונקציה מקבלת </w:t>
      </w:r>
      <w:r w:rsidR="00E74D42">
        <w:rPr>
          <w:rFonts w:asciiTheme="minorBidi" w:hAnsiTheme="minorBidi" w:cstheme="minorBidi" w:hint="cs"/>
          <w:rtl/>
        </w:rPr>
        <w:t xml:space="preserve">מטריצה של מספרים ושני מספרים שלמים </w:t>
      </w:r>
      <w:r w:rsidR="00E74D42">
        <w:rPr>
          <w:rFonts w:asciiTheme="minorBidi" w:hAnsiTheme="minorBidi" w:cstheme="minorBidi"/>
        </w:rPr>
        <w:t>row</w:t>
      </w:r>
      <w:r w:rsidR="00E74D42">
        <w:rPr>
          <w:rFonts w:asciiTheme="minorBidi" w:hAnsiTheme="minorBidi" w:cstheme="minorBidi" w:hint="cs"/>
          <w:rtl/>
        </w:rPr>
        <w:t xml:space="preserve"> ו- </w:t>
      </w:r>
      <w:r w:rsidR="00E74D42">
        <w:rPr>
          <w:rFonts w:asciiTheme="minorBidi" w:hAnsiTheme="minorBidi" w:cstheme="minorBidi"/>
        </w:rPr>
        <w:t>col</w:t>
      </w:r>
      <w:r w:rsidR="00E74D42">
        <w:rPr>
          <w:rFonts w:asciiTheme="minorBidi" w:hAnsiTheme="minorBidi" w:cstheme="minorBidi" w:hint="cs"/>
          <w:rtl/>
        </w:rPr>
        <w:t xml:space="preserve"> המייצגים תא במטריצה שמיקומו באינדקסים </w:t>
      </w:r>
      <w:r w:rsidR="00E74D42">
        <w:rPr>
          <w:rFonts w:asciiTheme="minorBidi" w:hAnsiTheme="minorBidi" w:cstheme="minorBidi"/>
        </w:rPr>
        <w:t>[row][col]</w:t>
      </w:r>
      <w:r w:rsidRPr="0029134E">
        <w:rPr>
          <w:rFonts w:asciiTheme="minorBidi" w:hAnsiTheme="minorBidi" w:cstheme="minorBidi" w:hint="cs"/>
          <w:rtl/>
        </w:rPr>
        <w:t>.</w:t>
      </w:r>
    </w:p>
    <w:p w14:paraId="4B29C141" w14:textId="2E2EACF5" w:rsidR="00E74D42" w:rsidRPr="0029134E" w:rsidRDefault="00E74D42" w:rsidP="001B639C">
      <w:pPr>
        <w:spacing w:line="360" w:lineRule="auto"/>
        <w:ind w:hanging="1"/>
        <w:rPr>
          <w:rFonts w:asciiTheme="minorBidi" w:hAnsiTheme="minorBidi" w:cstheme="minorBidi"/>
        </w:rPr>
      </w:pPr>
      <w:r>
        <w:rPr>
          <w:rFonts w:asciiTheme="minorBidi" w:hAnsiTheme="minorBidi" w:cstheme="minorBidi" w:hint="cs"/>
          <w:rtl/>
        </w:rPr>
        <w:t xml:space="preserve">הפונקציה תבדוק מהו </w:t>
      </w:r>
      <w:proofErr w:type="spellStart"/>
      <w:r>
        <w:rPr>
          <w:rFonts w:asciiTheme="minorBidi" w:hAnsiTheme="minorBidi" w:cstheme="minorBidi" w:hint="cs"/>
          <w:rtl/>
        </w:rPr>
        <w:t>מימד</w:t>
      </w:r>
      <w:proofErr w:type="spellEnd"/>
      <w:r>
        <w:rPr>
          <w:rFonts w:asciiTheme="minorBidi" w:hAnsiTheme="minorBidi" w:cstheme="minorBidi" w:hint="cs"/>
          <w:rtl/>
        </w:rPr>
        <w:t xml:space="preserve"> </w:t>
      </w:r>
      <w:r w:rsidRPr="00C54DB5">
        <w:rPr>
          <w:rFonts w:asciiTheme="minorBidi" w:hAnsiTheme="minorBidi" w:cstheme="minorBidi" w:hint="eastAsia"/>
          <w:b/>
          <w:bCs/>
          <w:rtl/>
        </w:rPr>
        <w:t>הריבוע</w:t>
      </w:r>
      <w:r>
        <w:rPr>
          <w:rFonts w:asciiTheme="minorBidi" w:hAnsiTheme="minorBidi" w:cstheme="minorBidi" w:hint="cs"/>
          <w:rtl/>
        </w:rPr>
        <w:t xml:space="preserve"> הגדול ביותר שמתחיל במיקום </w:t>
      </w:r>
      <w:r>
        <w:rPr>
          <w:rFonts w:asciiTheme="minorBidi" w:hAnsiTheme="minorBidi" w:cstheme="minorBidi"/>
        </w:rPr>
        <w:t>[row][col]</w:t>
      </w:r>
      <w:r>
        <w:rPr>
          <w:rFonts w:asciiTheme="minorBidi" w:hAnsiTheme="minorBidi" w:cstheme="minorBidi" w:hint="cs"/>
          <w:rtl/>
        </w:rPr>
        <w:t xml:space="preserve"> וערכיו זהים.</w:t>
      </w:r>
    </w:p>
    <w:p w14:paraId="69FC926C" w14:textId="3B7B2FA3" w:rsidR="0029134E" w:rsidRDefault="001534F3" w:rsidP="001B639C">
      <w:pPr>
        <w:spacing w:line="360" w:lineRule="auto"/>
        <w:ind w:hanging="1"/>
        <w:rPr>
          <w:rFonts w:asciiTheme="minorBidi" w:hAnsiTheme="minorBidi" w:cstheme="minorBidi"/>
          <w:rtl/>
        </w:rPr>
      </w:pPr>
      <w:r>
        <w:rPr>
          <w:rFonts w:asciiTheme="minorBidi" w:hAnsiTheme="minorBidi" w:cstheme="minorBidi" w:hint="cs"/>
          <w:rtl/>
        </w:rPr>
        <w:t xml:space="preserve">שימו לב: המטריצה יכולה להיות בכל </w:t>
      </w:r>
      <w:proofErr w:type="spellStart"/>
      <w:r>
        <w:rPr>
          <w:rFonts w:asciiTheme="minorBidi" w:hAnsiTheme="minorBidi" w:cstheme="minorBidi" w:hint="cs"/>
          <w:rtl/>
        </w:rPr>
        <w:t>מימד</w:t>
      </w:r>
      <w:proofErr w:type="spellEnd"/>
      <w:r>
        <w:rPr>
          <w:rFonts w:asciiTheme="minorBidi" w:hAnsiTheme="minorBidi" w:cstheme="minorBidi" w:hint="cs"/>
          <w:rtl/>
        </w:rPr>
        <w:t xml:space="preserve"> </w:t>
      </w:r>
      <w:r>
        <w:rPr>
          <w:rFonts w:asciiTheme="minorBidi" w:hAnsiTheme="minorBidi" w:cstheme="minorBidi"/>
        </w:rPr>
        <w:t>NXM</w:t>
      </w:r>
      <w:r>
        <w:rPr>
          <w:rFonts w:asciiTheme="minorBidi" w:hAnsiTheme="minorBidi" w:cstheme="minorBidi" w:hint="cs"/>
          <w:rtl/>
        </w:rPr>
        <w:t>.</w:t>
      </w:r>
    </w:p>
    <w:p w14:paraId="7FDF45AB" w14:textId="77777777" w:rsidR="001534F3" w:rsidRPr="0029134E" w:rsidRDefault="001534F3" w:rsidP="001B639C">
      <w:pPr>
        <w:spacing w:line="360" w:lineRule="auto"/>
        <w:ind w:hanging="1"/>
        <w:rPr>
          <w:rFonts w:asciiTheme="minorBidi" w:hAnsiTheme="minorBidi" w:cstheme="minorBidi"/>
          <w:rtl/>
        </w:rPr>
      </w:pPr>
    </w:p>
    <w:p w14:paraId="63C7F204" w14:textId="286B2240" w:rsidR="0029134E" w:rsidRPr="0029134E" w:rsidRDefault="0029134E" w:rsidP="001B639C">
      <w:pPr>
        <w:spacing w:line="360" w:lineRule="auto"/>
        <w:ind w:hanging="1"/>
        <w:rPr>
          <w:rFonts w:asciiTheme="minorBidi" w:hAnsiTheme="minorBidi" w:cstheme="minorBidi"/>
          <w:rtl/>
        </w:rPr>
      </w:pPr>
      <w:r w:rsidRPr="008640DE">
        <w:rPr>
          <w:rFonts w:asciiTheme="minorBidi" w:hAnsiTheme="minorBidi" w:cstheme="minorBidi" w:hint="cs"/>
          <w:u w:val="single"/>
          <w:rtl/>
        </w:rPr>
        <w:t>דוגמה</w:t>
      </w:r>
      <w:r w:rsidRPr="0029134E">
        <w:rPr>
          <w:rFonts w:asciiTheme="minorBidi" w:hAnsiTheme="minorBidi" w:cstheme="minorBidi" w:hint="cs"/>
          <w:rtl/>
        </w:rPr>
        <w:t>:</w:t>
      </w:r>
    </w:p>
    <w:p w14:paraId="310DA853" w14:textId="11389141" w:rsidR="0029134E" w:rsidRDefault="00E74D42" w:rsidP="001B639C">
      <w:pPr>
        <w:spacing w:line="360" w:lineRule="auto"/>
        <w:ind w:hanging="1"/>
        <w:rPr>
          <w:rFonts w:asciiTheme="minorBidi" w:hAnsiTheme="minorBidi" w:cstheme="minorBidi"/>
        </w:rPr>
      </w:pPr>
      <w:r>
        <w:rPr>
          <w:rFonts w:asciiTheme="minorBidi" w:hAnsiTheme="minorBidi" w:cstheme="minorBidi" w:hint="cs"/>
          <w:rtl/>
        </w:rPr>
        <w:t>עבור המטריצה הבאה והמיקום [0][1] יוחזר 2 כי החל מאינדקס זה ישנו ריבוע שערכיו זהים בגודל 2</w:t>
      </w:r>
      <w:r>
        <w:rPr>
          <w:rFonts w:asciiTheme="minorBidi" w:hAnsiTheme="minorBidi" w:cstheme="minorBidi" w:hint="cs"/>
        </w:rPr>
        <w:t>X</w:t>
      </w:r>
      <w:r>
        <w:rPr>
          <w:rFonts w:asciiTheme="minorBidi" w:hAnsiTheme="minorBidi" w:cstheme="minorBidi" w:hint="cs"/>
          <w:rtl/>
        </w:rPr>
        <w:t>2.</w:t>
      </w:r>
    </w:p>
    <w:p w14:paraId="78724CC8" w14:textId="4229170C" w:rsidR="00E74D42" w:rsidRDefault="00E74D42" w:rsidP="001B639C">
      <w:pPr>
        <w:spacing w:line="360" w:lineRule="auto"/>
        <w:ind w:hanging="1"/>
        <w:rPr>
          <w:rFonts w:asciiTheme="minorBidi" w:hAnsiTheme="minorBidi" w:cstheme="minorBidi"/>
        </w:rPr>
      </w:pPr>
      <w:r>
        <w:rPr>
          <w:noProof/>
        </w:rPr>
        <w:drawing>
          <wp:inline distT="0" distB="0" distL="0" distR="0" wp14:anchorId="77554E02" wp14:editId="1E9EA507">
            <wp:extent cx="1352550" cy="904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52550" cy="904875"/>
                    </a:xfrm>
                    <a:prstGeom prst="rect">
                      <a:avLst/>
                    </a:prstGeom>
                  </pic:spPr>
                </pic:pic>
              </a:graphicData>
            </a:graphic>
          </wp:inline>
        </w:drawing>
      </w:r>
    </w:p>
    <w:p w14:paraId="3D65F62F" w14:textId="7F9E0690" w:rsidR="00E74D42" w:rsidRDefault="00E74D42" w:rsidP="001B639C">
      <w:pPr>
        <w:spacing w:line="360" w:lineRule="auto"/>
        <w:ind w:hanging="1"/>
        <w:rPr>
          <w:rFonts w:asciiTheme="minorBidi" w:hAnsiTheme="minorBidi" w:cstheme="minorBidi"/>
        </w:rPr>
      </w:pPr>
    </w:p>
    <w:p w14:paraId="37373103" w14:textId="3C91A1A5" w:rsidR="00E74D42" w:rsidRDefault="00E74D42" w:rsidP="00E74D42">
      <w:pPr>
        <w:spacing w:line="360" w:lineRule="auto"/>
        <w:ind w:hanging="1"/>
        <w:rPr>
          <w:rFonts w:asciiTheme="minorBidi" w:hAnsiTheme="minorBidi" w:cstheme="minorBidi"/>
        </w:rPr>
      </w:pPr>
      <w:r>
        <w:rPr>
          <w:rFonts w:asciiTheme="minorBidi" w:hAnsiTheme="minorBidi" w:cstheme="minorBidi" w:hint="cs"/>
          <w:rtl/>
        </w:rPr>
        <w:t>עבור המטריצה הבאה והמיקום [0][</w:t>
      </w:r>
      <w:r>
        <w:rPr>
          <w:rFonts w:asciiTheme="minorBidi" w:hAnsiTheme="minorBidi" w:cstheme="minorBidi"/>
        </w:rPr>
        <w:t>0</w:t>
      </w:r>
      <w:r>
        <w:rPr>
          <w:rFonts w:asciiTheme="minorBidi" w:hAnsiTheme="minorBidi" w:cstheme="minorBidi" w:hint="cs"/>
          <w:rtl/>
        </w:rPr>
        <w:t xml:space="preserve">] יוחזר </w:t>
      </w:r>
      <w:r>
        <w:rPr>
          <w:rFonts w:asciiTheme="minorBidi" w:hAnsiTheme="minorBidi" w:cstheme="minorBidi"/>
        </w:rPr>
        <w:t>5</w:t>
      </w:r>
      <w:r>
        <w:rPr>
          <w:rFonts w:asciiTheme="minorBidi" w:hAnsiTheme="minorBidi" w:cstheme="minorBidi" w:hint="cs"/>
          <w:rtl/>
        </w:rPr>
        <w:t xml:space="preserve"> כי החל מאינדקס זה ישנו ריבוע שערכיו זהים בגודל </w:t>
      </w:r>
      <w:r>
        <w:rPr>
          <w:rFonts w:asciiTheme="minorBidi" w:hAnsiTheme="minorBidi" w:cstheme="minorBidi"/>
        </w:rPr>
        <w:t>5X5</w:t>
      </w:r>
      <w:r>
        <w:rPr>
          <w:rFonts w:asciiTheme="minorBidi" w:hAnsiTheme="minorBidi" w:cstheme="minorBidi" w:hint="cs"/>
          <w:rtl/>
        </w:rPr>
        <w:t>.</w:t>
      </w:r>
    </w:p>
    <w:p w14:paraId="6C6ED039" w14:textId="77777777" w:rsidR="00E74D42" w:rsidRPr="00E74D42" w:rsidRDefault="00E74D42" w:rsidP="001B639C">
      <w:pPr>
        <w:spacing w:line="360" w:lineRule="auto"/>
        <w:ind w:hanging="1"/>
        <w:rPr>
          <w:rFonts w:asciiTheme="minorBidi" w:hAnsiTheme="minorBidi" w:cstheme="minorBidi"/>
        </w:rPr>
      </w:pPr>
    </w:p>
    <w:p w14:paraId="4EA0F9D8" w14:textId="3F24BE6F" w:rsidR="00E74D42" w:rsidRDefault="00E74D42" w:rsidP="001B639C">
      <w:pPr>
        <w:spacing w:line="360" w:lineRule="auto"/>
        <w:ind w:hanging="1"/>
        <w:rPr>
          <w:rFonts w:asciiTheme="minorBidi" w:hAnsiTheme="minorBidi" w:cstheme="minorBidi"/>
          <w:rtl/>
        </w:rPr>
      </w:pPr>
      <w:r>
        <w:rPr>
          <w:noProof/>
        </w:rPr>
        <w:drawing>
          <wp:inline distT="0" distB="0" distL="0" distR="0" wp14:anchorId="5571FACF" wp14:editId="10AFB0F7">
            <wp:extent cx="1162050" cy="923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62050" cy="923925"/>
                    </a:xfrm>
                    <a:prstGeom prst="rect">
                      <a:avLst/>
                    </a:prstGeom>
                  </pic:spPr>
                </pic:pic>
              </a:graphicData>
            </a:graphic>
          </wp:inline>
        </w:drawing>
      </w:r>
    </w:p>
    <w:p w14:paraId="2F0A1909" w14:textId="77777777" w:rsidR="00A02859" w:rsidRDefault="00A02859" w:rsidP="00A02859">
      <w:pPr>
        <w:spacing w:line="360" w:lineRule="auto"/>
        <w:ind w:hanging="1"/>
        <w:rPr>
          <w:rFonts w:asciiTheme="minorBidi" w:hAnsiTheme="minorBidi" w:cstheme="minorBidi"/>
          <w:u w:val="single"/>
          <w:rtl/>
        </w:rPr>
      </w:pPr>
    </w:p>
    <w:p w14:paraId="111078DB" w14:textId="33390F3B" w:rsidR="00E74D42" w:rsidRPr="008640DE" w:rsidRDefault="00E74D42" w:rsidP="00A02859">
      <w:pPr>
        <w:spacing w:line="360" w:lineRule="auto"/>
        <w:ind w:hanging="1"/>
        <w:rPr>
          <w:rFonts w:asciiTheme="minorBidi" w:hAnsiTheme="minorBidi" w:cstheme="minorBidi"/>
          <w:rtl/>
        </w:rPr>
      </w:pPr>
      <w:r w:rsidRPr="00A02859">
        <w:rPr>
          <w:rFonts w:asciiTheme="minorBidi" w:hAnsiTheme="minorBidi" w:cstheme="minorBidi" w:hint="cs"/>
          <w:u w:val="single"/>
          <w:rtl/>
        </w:rPr>
        <w:t>הערה חשובה</w:t>
      </w:r>
      <w:r>
        <w:rPr>
          <w:rFonts w:asciiTheme="minorBidi" w:hAnsiTheme="minorBidi" w:cstheme="minorBidi" w:hint="cs"/>
          <w:rtl/>
        </w:rPr>
        <w:t>:</w:t>
      </w:r>
      <w:r w:rsidR="00A02859">
        <w:rPr>
          <w:rFonts w:asciiTheme="minorBidi" w:hAnsiTheme="minorBidi" w:cstheme="minorBidi" w:hint="cs"/>
          <w:rtl/>
        </w:rPr>
        <w:t xml:space="preserve"> </w:t>
      </w:r>
      <w:r>
        <w:rPr>
          <w:rFonts w:asciiTheme="minorBidi" w:hAnsiTheme="minorBidi" w:cstheme="minorBidi" w:hint="cs"/>
          <w:rtl/>
        </w:rPr>
        <w:t>שימו לב בפתרון לא לגרום לתעופה עקב חריגה מגבולות המטריצה.</w:t>
      </w:r>
    </w:p>
    <w:p w14:paraId="0392D66F" w14:textId="77777777" w:rsidR="00A02859" w:rsidRDefault="00A02859" w:rsidP="0029134E">
      <w:pPr>
        <w:spacing w:line="360" w:lineRule="auto"/>
        <w:ind w:hanging="1"/>
        <w:rPr>
          <w:rFonts w:asciiTheme="minorBidi" w:hAnsiTheme="minorBidi" w:cstheme="minorBidi"/>
          <w:b/>
          <w:bCs/>
          <w:rtl/>
        </w:rPr>
      </w:pPr>
    </w:p>
    <w:p w14:paraId="73A05AF7" w14:textId="40DD4452" w:rsidR="0029134E" w:rsidRPr="0029134E" w:rsidRDefault="0029134E" w:rsidP="0029134E">
      <w:pPr>
        <w:spacing w:line="360" w:lineRule="auto"/>
        <w:ind w:hanging="1"/>
        <w:rPr>
          <w:rFonts w:asciiTheme="minorBidi" w:hAnsiTheme="minorBidi" w:cstheme="minorBidi"/>
          <w:b/>
          <w:bCs/>
          <w:rtl/>
        </w:rPr>
      </w:pPr>
      <w:r w:rsidRPr="0029134E">
        <w:rPr>
          <w:rFonts w:asciiTheme="minorBidi" w:hAnsiTheme="minorBidi" w:cstheme="minorBidi" w:hint="cs"/>
          <w:b/>
          <w:bCs/>
          <w:rtl/>
        </w:rPr>
        <w:t>סעיף ב'</w:t>
      </w:r>
      <w:r w:rsidR="008640DE">
        <w:rPr>
          <w:rFonts w:asciiTheme="minorBidi" w:hAnsiTheme="minorBidi" w:cstheme="minorBidi" w:hint="cs"/>
          <w:b/>
          <w:bCs/>
          <w:rtl/>
        </w:rPr>
        <w:t xml:space="preserve"> (15 נק')</w:t>
      </w:r>
      <w:r w:rsidRPr="0029134E">
        <w:rPr>
          <w:rFonts w:asciiTheme="minorBidi" w:hAnsiTheme="minorBidi" w:cstheme="minorBidi" w:hint="cs"/>
          <w:b/>
          <w:bCs/>
          <w:rtl/>
        </w:rPr>
        <w:t>:</w:t>
      </w:r>
    </w:p>
    <w:p w14:paraId="69CEA885" w14:textId="77777777" w:rsidR="0029134E" w:rsidRDefault="0029134E" w:rsidP="0029134E">
      <w:pPr>
        <w:spacing w:line="360" w:lineRule="auto"/>
        <w:ind w:hanging="1"/>
        <w:rPr>
          <w:rFonts w:asciiTheme="minorBidi" w:hAnsiTheme="minorBidi" w:cstheme="minorBidi"/>
          <w:rtl/>
        </w:rPr>
      </w:pPr>
      <w:r>
        <w:rPr>
          <w:rFonts w:asciiTheme="minorBidi" w:hAnsiTheme="minorBidi" w:cstheme="minorBidi" w:hint="cs"/>
          <w:rtl/>
        </w:rPr>
        <w:t>כתבו את הפונקציה הבאה:</w:t>
      </w:r>
    </w:p>
    <w:p w14:paraId="75B5E47E" w14:textId="77777777" w:rsidR="00A02859" w:rsidRPr="00A02859" w:rsidRDefault="00A02859" w:rsidP="00A02859">
      <w:pPr>
        <w:bidi w:val="0"/>
        <w:spacing w:line="360" w:lineRule="auto"/>
        <w:ind w:hanging="1"/>
        <w:jc w:val="center"/>
        <w:rPr>
          <w:rFonts w:ascii="Consolas" w:eastAsiaTheme="minorHAnsi" w:hAnsi="Consolas" w:cs="Consolas"/>
          <w:color w:val="000000"/>
          <w:sz w:val="20"/>
          <w:szCs w:val="20"/>
          <w:rtl/>
        </w:rPr>
      </w:pPr>
      <w:r w:rsidRPr="00A02859">
        <w:rPr>
          <w:rFonts w:ascii="Consolas" w:eastAsiaTheme="minorHAnsi" w:hAnsi="Consolas" w:cs="Consolas"/>
          <w:b/>
          <w:bCs/>
          <w:color w:val="7F0055"/>
          <w:sz w:val="20"/>
          <w:szCs w:val="20"/>
        </w:rPr>
        <w:t>public</w:t>
      </w:r>
      <w:r w:rsidRPr="00A02859">
        <w:rPr>
          <w:rFonts w:ascii="Consolas" w:eastAsiaTheme="minorHAnsi" w:hAnsi="Consolas" w:cs="Consolas"/>
          <w:color w:val="000000"/>
          <w:sz w:val="20"/>
          <w:szCs w:val="20"/>
        </w:rPr>
        <w:t xml:space="preserve"> </w:t>
      </w:r>
      <w:r w:rsidRPr="00A02859">
        <w:rPr>
          <w:rFonts w:ascii="Consolas" w:eastAsiaTheme="minorHAnsi" w:hAnsi="Consolas" w:cs="Consolas"/>
          <w:b/>
          <w:bCs/>
          <w:color w:val="7F0055"/>
          <w:sz w:val="20"/>
          <w:szCs w:val="20"/>
        </w:rPr>
        <w:t>static</w:t>
      </w:r>
      <w:r w:rsidRPr="00A02859">
        <w:rPr>
          <w:rFonts w:ascii="Consolas" w:eastAsiaTheme="minorHAnsi" w:hAnsi="Consolas" w:cs="Consolas"/>
          <w:color w:val="000000"/>
          <w:sz w:val="20"/>
          <w:szCs w:val="20"/>
        </w:rPr>
        <w:t xml:space="preserve"> </w:t>
      </w:r>
      <w:r w:rsidRPr="00A02859">
        <w:rPr>
          <w:rFonts w:ascii="Consolas" w:eastAsiaTheme="minorHAnsi" w:hAnsi="Consolas" w:cs="Consolas"/>
          <w:b/>
          <w:bCs/>
          <w:color w:val="7F0055"/>
          <w:sz w:val="20"/>
          <w:szCs w:val="20"/>
        </w:rPr>
        <w:t>int</w:t>
      </w:r>
      <w:r w:rsidRPr="00A02859">
        <w:rPr>
          <w:rFonts w:ascii="Consolas" w:eastAsiaTheme="minorHAnsi" w:hAnsi="Consolas" w:cs="Consolas"/>
          <w:color w:val="000000"/>
          <w:sz w:val="20"/>
          <w:szCs w:val="20"/>
        </w:rPr>
        <w:t xml:space="preserve"> biggestSquareWithSameValue(</w:t>
      </w:r>
      <w:r w:rsidRPr="00A02859">
        <w:rPr>
          <w:rFonts w:ascii="Consolas" w:eastAsiaTheme="minorHAnsi" w:hAnsi="Consolas" w:cs="Consolas"/>
          <w:b/>
          <w:bCs/>
          <w:color w:val="7F0055"/>
          <w:sz w:val="20"/>
          <w:szCs w:val="20"/>
        </w:rPr>
        <w:t>int</w:t>
      </w:r>
      <w:r w:rsidRPr="00A02859">
        <w:rPr>
          <w:rFonts w:ascii="Consolas" w:eastAsiaTheme="minorHAnsi" w:hAnsi="Consolas" w:cs="Consolas"/>
          <w:color w:val="000000"/>
          <w:sz w:val="20"/>
          <w:szCs w:val="20"/>
        </w:rPr>
        <w:t xml:space="preserve">[][] </w:t>
      </w:r>
      <w:r w:rsidRPr="00A02859">
        <w:rPr>
          <w:rFonts w:ascii="Consolas" w:eastAsiaTheme="minorHAnsi" w:hAnsi="Consolas" w:cs="Consolas"/>
          <w:color w:val="6A3E3E"/>
          <w:sz w:val="20"/>
          <w:szCs w:val="20"/>
        </w:rPr>
        <w:t>matrix</w:t>
      </w:r>
      <w:r w:rsidRPr="00A02859">
        <w:rPr>
          <w:rFonts w:ascii="Consolas" w:eastAsiaTheme="minorHAnsi" w:hAnsi="Consolas" w:cs="Consolas"/>
          <w:color w:val="000000"/>
          <w:sz w:val="20"/>
          <w:szCs w:val="20"/>
        </w:rPr>
        <w:t xml:space="preserve">, </w:t>
      </w:r>
      <w:r w:rsidRPr="00A02859">
        <w:rPr>
          <w:rFonts w:ascii="Consolas" w:eastAsiaTheme="minorHAnsi" w:hAnsi="Consolas" w:cs="Consolas"/>
          <w:b/>
          <w:bCs/>
          <w:color w:val="7F0055"/>
          <w:sz w:val="20"/>
          <w:szCs w:val="20"/>
        </w:rPr>
        <w:t>int</w:t>
      </w:r>
      <w:r w:rsidRPr="00A02859">
        <w:rPr>
          <w:rFonts w:ascii="Consolas" w:eastAsiaTheme="minorHAnsi" w:hAnsi="Consolas" w:cs="Consolas"/>
          <w:color w:val="000000"/>
          <w:sz w:val="20"/>
          <w:szCs w:val="20"/>
        </w:rPr>
        <w:t xml:space="preserve">[] </w:t>
      </w:r>
      <w:r w:rsidRPr="00A02859">
        <w:rPr>
          <w:rFonts w:ascii="Consolas" w:eastAsiaTheme="minorHAnsi" w:hAnsi="Consolas" w:cs="Consolas"/>
          <w:color w:val="6A3E3E"/>
          <w:sz w:val="20"/>
          <w:szCs w:val="20"/>
        </w:rPr>
        <w:t>res</w:t>
      </w:r>
      <w:r w:rsidRPr="00A02859">
        <w:rPr>
          <w:rFonts w:ascii="Consolas" w:eastAsiaTheme="minorHAnsi" w:hAnsi="Consolas" w:cs="Consolas"/>
          <w:color w:val="000000"/>
          <w:sz w:val="20"/>
          <w:szCs w:val="20"/>
        </w:rPr>
        <w:t>)</w:t>
      </w:r>
    </w:p>
    <w:p w14:paraId="111635BE" w14:textId="4941D4AA" w:rsidR="0029134E" w:rsidRDefault="004E5691" w:rsidP="00A02859">
      <w:pPr>
        <w:spacing w:line="360" w:lineRule="auto"/>
        <w:ind w:hanging="1"/>
        <w:rPr>
          <w:rFonts w:asciiTheme="minorBidi" w:hAnsiTheme="minorBidi" w:cstheme="minorBidi"/>
          <w:rtl/>
        </w:rPr>
      </w:pPr>
      <w:r w:rsidRPr="0029134E">
        <w:rPr>
          <w:rFonts w:asciiTheme="minorBidi" w:hAnsiTheme="minorBidi" w:cstheme="minorBidi" w:hint="cs"/>
          <w:rtl/>
        </w:rPr>
        <w:t xml:space="preserve">הפונקציה מקבלת </w:t>
      </w:r>
      <w:r w:rsidR="00A02859">
        <w:rPr>
          <w:rFonts w:asciiTheme="minorBidi" w:hAnsiTheme="minorBidi" w:cstheme="minorBidi" w:hint="cs"/>
          <w:rtl/>
        </w:rPr>
        <w:t xml:space="preserve">מטריצה של מספרים ומערך </w:t>
      </w:r>
      <w:r w:rsidR="00440156">
        <w:rPr>
          <w:rFonts w:asciiTheme="minorBidi" w:hAnsiTheme="minorBidi" w:cstheme="minorBidi" w:hint="cs"/>
          <w:rtl/>
        </w:rPr>
        <w:t xml:space="preserve">פלט </w:t>
      </w:r>
      <w:r w:rsidR="00A02859">
        <w:rPr>
          <w:rFonts w:asciiTheme="minorBidi" w:hAnsiTheme="minorBidi" w:cstheme="minorBidi" w:hint="cs"/>
          <w:rtl/>
        </w:rPr>
        <w:t>של מספרים</w:t>
      </w:r>
      <w:r w:rsidR="001534F3">
        <w:rPr>
          <w:rFonts w:asciiTheme="minorBidi" w:hAnsiTheme="minorBidi" w:cstheme="minorBidi" w:hint="cs"/>
          <w:rtl/>
        </w:rPr>
        <w:t xml:space="preserve"> בגודל 2</w:t>
      </w:r>
      <w:r w:rsidR="00A02859">
        <w:rPr>
          <w:rFonts w:asciiTheme="minorBidi" w:hAnsiTheme="minorBidi" w:cstheme="minorBidi" w:hint="cs"/>
          <w:rtl/>
        </w:rPr>
        <w:t xml:space="preserve"> ומחזירה מספר שלם</w:t>
      </w:r>
      <w:r>
        <w:rPr>
          <w:rFonts w:asciiTheme="minorBidi" w:hAnsiTheme="minorBidi" w:cstheme="minorBidi" w:hint="cs"/>
          <w:rtl/>
        </w:rPr>
        <w:t>.</w:t>
      </w:r>
    </w:p>
    <w:p w14:paraId="31384CBF" w14:textId="06CC1365" w:rsidR="004E5691" w:rsidRDefault="004E5691" w:rsidP="004E5691">
      <w:pPr>
        <w:spacing w:line="360" w:lineRule="auto"/>
        <w:ind w:hanging="1"/>
        <w:rPr>
          <w:rFonts w:asciiTheme="minorBidi" w:hAnsiTheme="minorBidi" w:cstheme="minorBidi"/>
          <w:rtl/>
        </w:rPr>
      </w:pPr>
      <w:r>
        <w:rPr>
          <w:rFonts w:asciiTheme="minorBidi" w:hAnsiTheme="minorBidi" w:cstheme="minorBidi" w:hint="cs"/>
          <w:rtl/>
        </w:rPr>
        <w:t xml:space="preserve">הפונקציה </w:t>
      </w:r>
      <w:r w:rsidR="00A02859">
        <w:rPr>
          <w:rFonts w:asciiTheme="minorBidi" w:hAnsiTheme="minorBidi" w:cstheme="minorBidi" w:hint="cs"/>
          <w:rtl/>
        </w:rPr>
        <w:t xml:space="preserve">תבדוק החל מאיזה אינדקס במטריצה מתחיל ריבוע מספרים עם ערכים זהים </w:t>
      </w:r>
      <w:r w:rsidR="00440156">
        <w:rPr>
          <w:rFonts w:asciiTheme="minorBidi" w:hAnsiTheme="minorBidi" w:cstheme="minorBidi" w:hint="cs"/>
          <w:rtl/>
        </w:rPr>
        <w:t xml:space="preserve">בעל </w:t>
      </w:r>
      <w:proofErr w:type="spellStart"/>
      <w:r w:rsidR="00440156">
        <w:rPr>
          <w:rFonts w:asciiTheme="minorBidi" w:hAnsiTheme="minorBidi" w:cstheme="minorBidi" w:hint="cs"/>
          <w:rtl/>
        </w:rPr>
        <w:t>המימד</w:t>
      </w:r>
      <w:proofErr w:type="spellEnd"/>
      <w:r w:rsidR="00440156">
        <w:rPr>
          <w:rFonts w:asciiTheme="minorBidi" w:hAnsiTheme="minorBidi" w:cstheme="minorBidi" w:hint="cs"/>
          <w:rtl/>
        </w:rPr>
        <w:t xml:space="preserve"> הגדול ביותר </w:t>
      </w:r>
      <w:r w:rsidR="00A02859">
        <w:rPr>
          <w:rFonts w:asciiTheme="minorBidi" w:hAnsiTheme="minorBidi" w:cstheme="minorBidi" w:hint="cs"/>
          <w:rtl/>
        </w:rPr>
        <w:t xml:space="preserve">ותעדכן את האינדקסים במערך </w:t>
      </w:r>
      <w:r w:rsidR="00A02859">
        <w:rPr>
          <w:rFonts w:asciiTheme="minorBidi" w:hAnsiTheme="minorBidi" w:cstheme="minorBidi"/>
        </w:rPr>
        <w:t>res</w:t>
      </w:r>
      <w:r w:rsidR="00A02859">
        <w:rPr>
          <w:rFonts w:asciiTheme="minorBidi" w:hAnsiTheme="minorBidi" w:cstheme="minorBidi" w:hint="cs"/>
          <w:rtl/>
        </w:rPr>
        <w:t xml:space="preserve"> (אינדקס השורה יהיה במיקום ה- 0 במערך ואינדקס העמודה יהיה במיקום ה- 1 במערך)</w:t>
      </w:r>
      <w:r>
        <w:rPr>
          <w:rFonts w:asciiTheme="minorBidi" w:hAnsiTheme="minorBidi" w:cstheme="minorBidi" w:hint="cs"/>
          <w:rtl/>
        </w:rPr>
        <w:t>.</w:t>
      </w:r>
      <w:r w:rsidR="00A02859">
        <w:rPr>
          <w:rFonts w:asciiTheme="minorBidi" w:hAnsiTheme="minorBidi" w:cstheme="minorBidi" w:hint="cs"/>
          <w:rtl/>
        </w:rPr>
        <w:t xml:space="preserve"> הפונקציה תחזיר את </w:t>
      </w:r>
      <w:proofErr w:type="spellStart"/>
      <w:r w:rsidR="00A02859">
        <w:rPr>
          <w:rFonts w:asciiTheme="minorBidi" w:hAnsiTheme="minorBidi" w:cstheme="minorBidi" w:hint="cs"/>
          <w:rtl/>
        </w:rPr>
        <w:t>מימד</w:t>
      </w:r>
      <w:proofErr w:type="spellEnd"/>
      <w:r w:rsidR="00A02859">
        <w:rPr>
          <w:rFonts w:asciiTheme="minorBidi" w:hAnsiTheme="minorBidi" w:cstheme="minorBidi" w:hint="cs"/>
          <w:rtl/>
        </w:rPr>
        <w:t xml:space="preserve"> הריבוע הגדול ביותר שערכיו זהים.</w:t>
      </w:r>
      <w:ins w:id="1" w:author="Hadar Binsky" w:date="2022-01-17T17:59:00Z">
        <w:r w:rsidR="00440156">
          <w:rPr>
            <w:rFonts w:asciiTheme="minorBidi" w:hAnsiTheme="minorBidi" w:cstheme="minorBidi" w:hint="cs"/>
            <w:rtl/>
          </w:rPr>
          <w:t xml:space="preserve"> </w:t>
        </w:r>
      </w:ins>
    </w:p>
    <w:p w14:paraId="4678B90A" w14:textId="205F8C4D" w:rsidR="004E5691" w:rsidRDefault="004E5691" w:rsidP="004E5691">
      <w:pPr>
        <w:spacing w:line="360" w:lineRule="auto"/>
        <w:ind w:hanging="1"/>
        <w:rPr>
          <w:rFonts w:asciiTheme="minorBidi" w:hAnsiTheme="minorBidi" w:cstheme="minorBidi"/>
          <w:rtl/>
        </w:rPr>
      </w:pPr>
    </w:p>
    <w:p w14:paraId="0C962D62" w14:textId="692699A8" w:rsidR="004E5691" w:rsidRDefault="004E5691" w:rsidP="004E5691">
      <w:pPr>
        <w:spacing w:line="360" w:lineRule="auto"/>
        <w:ind w:hanging="1"/>
        <w:rPr>
          <w:rFonts w:asciiTheme="minorBidi" w:hAnsiTheme="minorBidi" w:cstheme="minorBidi"/>
        </w:rPr>
      </w:pPr>
      <w:r w:rsidRPr="008640DE">
        <w:rPr>
          <w:rFonts w:asciiTheme="minorBidi" w:hAnsiTheme="minorBidi" w:cstheme="minorBidi" w:hint="cs"/>
          <w:u w:val="single"/>
          <w:rtl/>
        </w:rPr>
        <w:t>דוגמ</w:t>
      </w:r>
      <w:r w:rsidR="00A02859">
        <w:rPr>
          <w:rFonts w:asciiTheme="minorBidi" w:hAnsiTheme="minorBidi" w:cstheme="minorBidi" w:hint="cs"/>
          <w:u w:val="single"/>
          <w:rtl/>
        </w:rPr>
        <w:t>אות</w:t>
      </w:r>
      <w:r>
        <w:rPr>
          <w:rFonts w:asciiTheme="minorBidi" w:hAnsiTheme="minorBidi" w:cstheme="minorBidi" w:hint="cs"/>
          <w:rtl/>
        </w:rPr>
        <w:t>:</w:t>
      </w:r>
    </w:p>
    <w:p w14:paraId="5CD1D6E0" w14:textId="11BAC7FE" w:rsidR="004E5691" w:rsidRDefault="00A02859" w:rsidP="004E5691">
      <w:pPr>
        <w:spacing w:line="360" w:lineRule="auto"/>
        <w:ind w:hanging="1"/>
        <w:rPr>
          <w:rFonts w:asciiTheme="minorBidi" w:hAnsiTheme="minorBidi" w:cstheme="minorBidi"/>
        </w:rPr>
      </w:pPr>
      <w:r>
        <w:rPr>
          <w:noProof/>
        </w:rPr>
        <w:drawing>
          <wp:inline distT="0" distB="0" distL="0" distR="0" wp14:anchorId="38B476DC" wp14:editId="7E40A9B0">
            <wp:extent cx="3933825" cy="12001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33825" cy="1200150"/>
                    </a:xfrm>
                    <a:prstGeom prst="rect">
                      <a:avLst/>
                    </a:prstGeom>
                  </pic:spPr>
                </pic:pic>
              </a:graphicData>
            </a:graphic>
          </wp:inline>
        </w:drawing>
      </w:r>
    </w:p>
    <w:p w14:paraId="459702E9" w14:textId="54CD0550" w:rsidR="00A02859" w:rsidRDefault="00A02859" w:rsidP="004E5691">
      <w:pPr>
        <w:spacing w:line="360" w:lineRule="auto"/>
        <w:ind w:hanging="1"/>
        <w:rPr>
          <w:rFonts w:asciiTheme="minorBidi" w:hAnsiTheme="minorBidi" w:cstheme="minorBidi"/>
        </w:rPr>
      </w:pPr>
    </w:p>
    <w:p w14:paraId="5851AD25" w14:textId="3285CEBC" w:rsidR="00A02859" w:rsidRDefault="00A02859" w:rsidP="004E5691">
      <w:pPr>
        <w:spacing w:line="360" w:lineRule="auto"/>
        <w:ind w:hanging="1"/>
        <w:rPr>
          <w:rFonts w:asciiTheme="minorBidi" w:hAnsiTheme="minorBidi" w:cstheme="minorBidi"/>
          <w:rtl/>
        </w:rPr>
      </w:pPr>
      <w:r>
        <w:rPr>
          <w:noProof/>
        </w:rPr>
        <w:drawing>
          <wp:inline distT="0" distB="0" distL="0" distR="0" wp14:anchorId="5258D4A4" wp14:editId="34E28952">
            <wp:extent cx="3924300" cy="1181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24300" cy="1181100"/>
                    </a:xfrm>
                    <a:prstGeom prst="rect">
                      <a:avLst/>
                    </a:prstGeom>
                  </pic:spPr>
                </pic:pic>
              </a:graphicData>
            </a:graphic>
          </wp:inline>
        </w:drawing>
      </w:r>
    </w:p>
    <w:p w14:paraId="136BD452" w14:textId="77777777" w:rsidR="008640DE" w:rsidRDefault="008640DE" w:rsidP="0029134E">
      <w:pPr>
        <w:spacing w:line="360" w:lineRule="auto"/>
        <w:ind w:hanging="1"/>
        <w:rPr>
          <w:rFonts w:asciiTheme="minorBidi" w:hAnsiTheme="minorBidi" w:cstheme="minorBidi"/>
          <w:b/>
          <w:bCs/>
          <w:rtl/>
        </w:rPr>
      </w:pPr>
    </w:p>
    <w:p w14:paraId="0A5633B6" w14:textId="4CF3A2CC" w:rsidR="0029134E" w:rsidRDefault="0029134E" w:rsidP="0029134E">
      <w:pPr>
        <w:spacing w:line="360" w:lineRule="auto"/>
        <w:ind w:hanging="1"/>
        <w:rPr>
          <w:rFonts w:asciiTheme="minorBidi" w:hAnsiTheme="minorBidi" w:cstheme="minorBidi"/>
          <w:b/>
          <w:bCs/>
          <w:rtl/>
        </w:rPr>
      </w:pPr>
      <w:r w:rsidRPr="0029134E">
        <w:rPr>
          <w:rFonts w:asciiTheme="minorBidi" w:hAnsiTheme="minorBidi" w:cstheme="minorBidi" w:hint="cs"/>
          <w:b/>
          <w:bCs/>
          <w:rtl/>
        </w:rPr>
        <w:t xml:space="preserve">סעיף </w:t>
      </w:r>
      <w:r>
        <w:rPr>
          <w:rFonts w:asciiTheme="minorBidi" w:hAnsiTheme="minorBidi" w:cstheme="minorBidi" w:hint="cs"/>
          <w:b/>
          <w:bCs/>
          <w:rtl/>
        </w:rPr>
        <w:t>ג</w:t>
      </w:r>
      <w:r w:rsidRPr="0029134E">
        <w:rPr>
          <w:rFonts w:asciiTheme="minorBidi" w:hAnsiTheme="minorBidi" w:cstheme="minorBidi" w:hint="cs"/>
          <w:b/>
          <w:bCs/>
          <w:rtl/>
        </w:rPr>
        <w:t>'</w:t>
      </w:r>
      <w:r w:rsidR="008640DE">
        <w:rPr>
          <w:rFonts w:asciiTheme="minorBidi" w:hAnsiTheme="minorBidi" w:cstheme="minorBidi" w:hint="cs"/>
          <w:b/>
          <w:bCs/>
          <w:rtl/>
        </w:rPr>
        <w:t xml:space="preserve"> (5 נק')</w:t>
      </w:r>
      <w:r w:rsidRPr="0029134E">
        <w:rPr>
          <w:rFonts w:asciiTheme="minorBidi" w:hAnsiTheme="minorBidi" w:cstheme="minorBidi" w:hint="cs"/>
          <w:b/>
          <w:bCs/>
          <w:rtl/>
        </w:rPr>
        <w:t>:</w:t>
      </w:r>
    </w:p>
    <w:p w14:paraId="39B93BE9" w14:textId="4216B25F" w:rsidR="00A02859" w:rsidRPr="00A02859" w:rsidRDefault="00A02859" w:rsidP="0029134E">
      <w:pPr>
        <w:spacing w:line="360" w:lineRule="auto"/>
        <w:ind w:hanging="1"/>
        <w:rPr>
          <w:rFonts w:asciiTheme="minorBidi" w:hAnsiTheme="minorBidi" w:cstheme="minorBidi"/>
          <w:rtl/>
        </w:rPr>
      </w:pPr>
      <w:r w:rsidRPr="00A02859">
        <w:rPr>
          <w:rFonts w:asciiTheme="minorBidi" w:hAnsiTheme="minorBidi" w:cstheme="minorBidi" w:hint="cs"/>
          <w:rtl/>
        </w:rPr>
        <w:t>נתונות הפונקציות הבאות</w:t>
      </w:r>
      <w:r w:rsidR="001534F3">
        <w:rPr>
          <w:rFonts w:asciiTheme="minorBidi" w:hAnsiTheme="minorBidi" w:cstheme="minorBidi" w:hint="cs"/>
          <w:rtl/>
        </w:rPr>
        <w:t xml:space="preserve"> שאתם מוזמנים להשתמש בהן בפתרון שלכם בהמשך</w:t>
      </w:r>
    </w:p>
    <w:p w14:paraId="169CC45B" w14:textId="77777777" w:rsidR="00A02859" w:rsidRDefault="00A02859" w:rsidP="00A02859">
      <w:pPr>
        <w:autoSpaceDE w:val="0"/>
        <w:autoSpaceDN w:val="0"/>
        <w:bidi w:val="0"/>
        <w:adjustRightInd w:val="0"/>
        <w:ind w:firstLine="720"/>
        <w:rPr>
          <w:rFonts w:ascii="Consolas" w:eastAsiaTheme="minorHAnsi" w:hAnsi="Consolas" w:cs="Consolas"/>
          <w:sz w:val="20"/>
          <w:szCs w:val="20"/>
        </w:rPr>
      </w:pP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static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printMatrix(</w:t>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matrix</w:t>
      </w:r>
      <w:r>
        <w:rPr>
          <w:rFonts w:ascii="Consolas" w:eastAsiaTheme="minorHAnsi" w:hAnsi="Consolas" w:cs="Consolas"/>
          <w:color w:val="000000"/>
          <w:sz w:val="20"/>
          <w:szCs w:val="20"/>
        </w:rPr>
        <w:t>) {</w:t>
      </w:r>
    </w:p>
    <w:p w14:paraId="021945DD" w14:textId="3EB656C4" w:rsidR="00A02859" w:rsidRDefault="00A02859" w:rsidP="00A02859">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hint="cs"/>
          <w:b/>
          <w:bCs/>
          <w:color w:val="7F0055"/>
          <w:sz w:val="20"/>
          <w:szCs w:val="20"/>
          <w:rtl/>
        </w:rPr>
        <w:t>...</w:t>
      </w:r>
    </w:p>
    <w:p w14:paraId="1E99F366" w14:textId="77777777" w:rsidR="00A02859" w:rsidRDefault="00A02859" w:rsidP="00A02859">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14:paraId="131B47CF" w14:textId="77777777" w:rsidR="00A02859" w:rsidRDefault="00A02859" w:rsidP="00A02859">
      <w:pPr>
        <w:autoSpaceDE w:val="0"/>
        <w:autoSpaceDN w:val="0"/>
        <w:bidi w:val="0"/>
        <w:adjustRightInd w:val="0"/>
        <w:rPr>
          <w:rFonts w:ascii="Consolas" w:eastAsiaTheme="minorHAnsi" w:hAnsi="Consolas" w:cs="Consolas"/>
          <w:sz w:val="20"/>
          <w:szCs w:val="20"/>
        </w:rPr>
      </w:pPr>
    </w:p>
    <w:p w14:paraId="189E79B6" w14:textId="77777777" w:rsidR="00A02859" w:rsidRDefault="00A02859" w:rsidP="00A02859">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static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randomMatrix(</w:t>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matrix</w:t>
      </w:r>
      <w:r>
        <w:rPr>
          <w:rFonts w:ascii="Consolas" w:eastAsiaTheme="minorHAnsi" w:hAnsi="Consolas" w:cs="Consolas"/>
          <w:color w:val="000000"/>
          <w:sz w:val="20"/>
          <w:szCs w:val="20"/>
        </w:rPr>
        <w:t>) {</w:t>
      </w:r>
    </w:p>
    <w:p w14:paraId="6044259B" w14:textId="796C5B33" w:rsidR="00A02859" w:rsidRDefault="00A02859" w:rsidP="00A02859">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hint="cs"/>
          <w:b/>
          <w:bCs/>
          <w:color w:val="7F0055"/>
          <w:sz w:val="20"/>
          <w:szCs w:val="20"/>
          <w:rtl/>
        </w:rPr>
        <w:t>...</w:t>
      </w:r>
    </w:p>
    <w:p w14:paraId="31639F99" w14:textId="77777777" w:rsidR="00A02859" w:rsidRDefault="00A02859" w:rsidP="00A02859">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14:paraId="55EE86D3" w14:textId="09510E58" w:rsidR="00A02859" w:rsidRDefault="00A02859" w:rsidP="00A02859">
      <w:pPr>
        <w:autoSpaceDE w:val="0"/>
        <w:autoSpaceDN w:val="0"/>
        <w:bidi w:val="0"/>
        <w:adjustRightInd w:val="0"/>
        <w:rPr>
          <w:rFonts w:ascii="Consolas" w:eastAsiaTheme="minorHAnsi" w:hAnsi="Consolas" w:cs="Consolas"/>
          <w:sz w:val="20"/>
          <w:szCs w:val="20"/>
          <w:rtl/>
        </w:rPr>
      </w:pPr>
    </w:p>
    <w:p w14:paraId="05A003F0" w14:textId="7BC5CBF6" w:rsidR="00A02859" w:rsidRPr="001534F3" w:rsidRDefault="00A02859" w:rsidP="00A02859">
      <w:pPr>
        <w:autoSpaceDE w:val="0"/>
        <w:autoSpaceDN w:val="0"/>
        <w:adjustRightInd w:val="0"/>
        <w:rPr>
          <w:rFonts w:asciiTheme="minorBidi" w:hAnsiTheme="minorBidi" w:cstheme="minorBidi"/>
          <w:rtl/>
        </w:rPr>
      </w:pPr>
      <w:r w:rsidRPr="001534F3">
        <w:rPr>
          <w:rFonts w:asciiTheme="minorBidi" w:hAnsiTheme="minorBidi" w:cstheme="minorBidi" w:hint="cs"/>
          <w:rtl/>
        </w:rPr>
        <w:t xml:space="preserve">כתבו את גוף ה- </w:t>
      </w:r>
      <w:r w:rsidRPr="001534F3">
        <w:rPr>
          <w:rFonts w:asciiTheme="minorBidi" w:hAnsiTheme="minorBidi" w:cstheme="minorBidi"/>
        </w:rPr>
        <w:t>main</w:t>
      </w:r>
      <w:r w:rsidRPr="001534F3">
        <w:rPr>
          <w:rFonts w:asciiTheme="minorBidi" w:hAnsiTheme="minorBidi" w:cstheme="minorBidi" w:hint="cs"/>
          <w:rtl/>
        </w:rPr>
        <w:t xml:space="preserve"> כך שיגדיר מטריצה של מספרים בגודל 5</w:t>
      </w:r>
      <w:r w:rsidRPr="001534F3">
        <w:rPr>
          <w:rFonts w:asciiTheme="minorBidi" w:hAnsiTheme="minorBidi" w:cstheme="minorBidi" w:hint="cs"/>
        </w:rPr>
        <w:t>X</w:t>
      </w:r>
      <w:r w:rsidRPr="001534F3">
        <w:rPr>
          <w:rFonts w:asciiTheme="minorBidi" w:hAnsiTheme="minorBidi" w:cstheme="minorBidi" w:hint="cs"/>
          <w:rtl/>
        </w:rPr>
        <w:t>5, יגריל לתוכה ערכים וידפיס אותה.</w:t>
      </w:r>
      <w:r w:rsidRPr="001534F3">
        <w:rPr>
          <w:rFonts w:asciiTheme="minorBidi" w:hAnsiTheme="minorBidi" w:cstheme="minorBidi"/>
          <w:rtl/>
        </w:rPr>
        <w:br/>
      </w:r>
      <w:r w:rsidRPr="001534F3">
        <w:rPr>
          <w:rFonts w:asciiTheme="minorBidi" w:hAnsiTheme="minorBidi" w:cstheme="minorBidi" w:hint="cs"/>
          <w:rtl/>
        </w:rPr>
        <w:t xml:space="preserve">ה- </w:t>
      </w:r>
      <w:r w:rsidRPr="001534F3">
        <w:rPr>
          <w:rFonts w:asciiTheme="minorBidi" w:hAnsiTheme="minorBidi" w:cstheme="minorBidi"/>
        </w:rPr>
        <w:t>main</w:t>
      </w:r>
      <w:r w:rsidRPr="001534F3">
        <w:rPr>
          <w:rFonts w:asciiTheme="minorBidi" w:hAnsiTheme="minorBidi" w:cstheme="minorBidi" w:hint="cs"/>
          <w:rtl/>
        </w:rPr>
        <w:t xml:space="preserve"> יקרא לפונקציה שהגדרתם בסעיף ב' ולבסוף ידפיס הודעה כמו בפלט שהוצג בסעיף ב'.</w:t>
      </w:r>
    </w:p>
    <w:p w14:paraId="42EB78AE" w14:textId="77777777" w:rsidR="00A02859" w:rsidRPr="00A02859" w:rsidRDefault="00A02859" w:rsidP="00A02859">
      <w:pPr>
        <w:autoSpaceDE w:val="0"/>
        <w:autoSpaceDN w:val="0"/>
        <w:adjustRightInd w:val="0"/>
        <w:rPr>
          <w:rFonts w:ascii="Consolas" w:eastAsiaTheme="minorHAnsi" w:hAnsi="Consolas" w:cs="Arial"/>
          <w:sz w:val="20"/>
          <w:szCs w:val="20"/>
          <w:rtl/>
        </w:rPr>
      </w:pPr>
    </w:p>
    <w:p w14:paraId="1360C4B6" w14:textId="56B8AA51" w:rsidR="00A02859" w:rsidRDefault="00A02859" w:rsidP="00A02859">
      <w:pPr>
        <w:autoSpaceDE w:val="0"/>
        <w:autoSpaceDN w:val="0"/>
        <w:bidi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p>
    <w:p w14:paraId="2B4956CB" w14:textId="77777777" w:rsidR="004E5691" w:rsidRDefault="004E5691" w:rsidP="00B16D51">
      <w:pPr>
        <w:spacing w:after="200" w:line="276" w:lineRule="auto"/>
        <w:rPr>
          <w:rFonts w:ascii="Arial" w:hAnsi="Arial" w:cs="Arial"/>
          <w:b/>
          <w:bCs/>
          <w:sz w:val="32"/>
          <w:szCs w:val="32"/>
          <w:u w:val="single"/>
          <w:rtl/>
        </w:rPr>
      </w:pPr>
    </w:p>
    <w:p w14:paraId="2952FD50" w14:textId="254F4BE4" w:rsidR="00D871F4" w:rsidRDefault="00D871F4" w:rsidP="00B16D51">
      <w:pPr>
        <w:spacing w:after="200" w:line="276" w:lineRule="auto"/>
        <w:rPr>
          <w:rFonts w:ascii="Arial" w:hAnsi="Arial" w:cs="Arial"/>
          <w:b/>
          <w:bCs/>
          <w:sz w:val="32"/>
          <w:szCs w:val="32"/>
          <w:u w:val="single"/>
          <w:rtl/>
        </w:rPr>
      </w:pPr>
      <w:r>
        <w:rPr>
          <w:rFonts w:ascii="Arial" w:hAnsi="Arial" w:cs="Arial" w:hint="cs"/>
          <w:b/>
          <w:bCs/>
          <w:sz w:val="32"/>
          <w:szCs w:val="32"/>
          <w:u w:val="single"/>
          <w:rtl/>
        </w:rPr>
        <w:t>פתרון:</w:t>
      </w:r>
    </w:p>
    <w:p w14:paraId="12FAEEE9" w14:textId="77777777" w:rsidR="00E74D42" w:rsidRPr="00E74D42" w:rsidRDefault="00E74D42" w:rsidP="00E74D42">
      <w:pPr>
        <w:autoSpaceDE w:val="0"/>
        <w:autoSpaceDN w:val="0"/>
        <w:bidi w:val="0"/>
        <w:adjustRightInd w:val="0"/>
        <w:rPr>
          <w:rFonts w:ascii="Consolas" w:eastAsiaTheme="minorHAnsi" w:hAnsi="Consolas" w:cs="Consolas"/>
          <w:sz w:val="20"/>
          <w:szCs w:val="20"/>
          <w:highlight w:val="yellow"/>
        </w:rPr>
      </w:pPr>
      <w:r w:rsidRPr="00E74D42">
        <w:rPr>
          <w:rFonts w:ascii="Consolas" w:eastAsiaTheme="minorHAnsi" w:hAnsi="Consolas" w:cs="Consolas"/>
          <w:b/>
          <w:bCs/>
          <w:color w:val="7F0055"/>
          <w:sz w:val="20"/>
          <w:szCs w:val="20"/>
          <w:highlight w:val="yellow"/>
        </w:rPr>
        <w:t>public</w:t>
      </w:r>
      <w:r w:rsidRPr="00E74D42">
        <w:rPr>
          <w:rFonts w:ascii="Consolas" w:eastAsiaTheme="minorHAnsi" w:hAnsi="Consolas" w:cs="Consolas"/>
          <w:color w:val="000000"/>
          <w:sz w:val="20"/>
          <w:szCs w:val="20"/>
          <w:highlight w:val="yellow"/>
        </w:rPr>
        <w:t xml:space="preserve"> </w:t>
      </w:r>
      <w:r w:rsidRPr="00E74D42">
        <w:rPr>
          <w:rFonts w:ascii="Consolas" w:eastAsiaTheme="minorHAnsi" w:hAnsi="Consolas" w:cs="Consolas"/>
          <w:b/>
          <w:bCs/>
          <w:color w:val="7F0055"/>
          <w:sz w:val="20"/>
          <w:szCs w:val="20"/>
          <w:highlight w:val="yellow"/>
        </w:rPr>
        <w:t>static</w:t>
      </w:r>
      <w:r w:rsidRPr="00E74D42">
        <w:rPr>
          <w:rFonts w:ascii="Consolas" w:eastAsiaTheme="minorHAnsi" w:hAnsi="Consolas" w:cs="Consolas"/>
          <w:color w:val="000000"/>
          <w:sz w:val="20"/>
          <w:szCs w:val="20"/>
          <w:highlight w:val="yellow"/>
        </w:rPr>
        <w:t xml:space="preserve"> </w:t>
      </w:r>
      <w:r w:rsidRPr="00E74D42">
        <w:rPr>
          <w:rFonts w:ascii="Consolas" w:eastAsiaTheme="minorHAnsi" w:hAnsi="Consolas" w:cs="Consolas"/>
          <w:b/>
          <w:bCs/>
          <w:color w:val="7F0055"/>
          <w:sz w:val="20"/>
          <w:szCs w:val="20"/>
          <w:highlight w:val="yellow"/>
        </w:rPr>
        <w:t>int</w:t>
      </w:r>
      <w:r w:rsidRPr="00E74D42">
        <w:rPr>
          <w:rFonts w:ascii="Consolas" w:eastAsiaTheme="minorHAnsi" w:hAnsi="Consolas" w:cs="Consolas"/>
          <w:color w:val="000000"/>
          <w:sz w:val="20"/>
          <w:szCs w:val="20"/>
          <w:highlight w:val="yellow"/>
        </w:rPr>
        <w:t xml:space="preserve"> biggestSquareWithSameValueFromPos(</w:t>
      </w:r>
      <w:r w:rsidRPr="00E74D42">
        <w:rPr>
          <w:rFonts w:ascii="Consolas" w:eastAsiaTheme="minorHAnsi" w:hAnsi="Consolas" w:cs="Consolas"/>
          <w:b/>
          <w:bCs/>
          <w:color w:val="7F0055"/>
          <w:sz w:val="20"/>
          <w:szCs w:val="20"/>
          <w:highlight w:val="yellow"/>
        </w:rPr>
        <w:t>int</w:t>
      </w:r>
      <w:r w:rsidRPr="00E74D42">
        <w:rPr>
          <w:rFonts w:ascii="Consolas" w:eastAsiaTheme="minorHAnsi" w:hAnsi="Consolas" w:cs="Consolas"/>
          <w:color w:val="000000"/>
          <w:sz w:val="20"/>
          <w:szCs w:val="20"/>
          <w:highlight w:val="yellow"/>
        </w:rPr>
        <w:t xml:space="preserve">[][] </w:t>
      </w:r>
      <w:r w:rsidRPr="00E74D42">
        <w:rPr>
          <w:rFonts w:ascii="Consolas" w:eastAsiaTheme="minorHAnsi" w:hAnsi="Consolas" w:cs="Consolas"/>
          <w:color w:val="6A3E3E"/>
          <w:sz w:val="20"/>
          <w:szCs w:val="20"/>
          <w:highlight w:val="yellow"/>
        </w:rPr>
        <w:t>matrix</w:t>
      </w:r>
      <w:r w:rsidRPr="00E74D42">
        <w:rPr>
          <w:rFonts w:ascii="Consolas" w:eastAsiaTheme="minorHAnsi" w:hAnsi="Consolas" w:cs="Consolas"/>
          <w:color w:val="000000"/>
          <w:sz w:val="20"/>
          <w:szCs w:val="20"/>
          <w:highlight w:val="yellow"/>
        </w:rPr>
        <w:t xml:space="preserve">, </w:t>
      </w:r>
      <w:r w:rsidRPr="00E74D42">
        <w:rPr>
          <w:rFonts w:ascii="Consolas" w:eastAsiaTheme="minorHAnsi" w:hAnsi="Consolas" w:cs="Consolas"/>
          <w:b/>
          <w:bCs/>
          <w:color w:val="7F0055"/>
          <w:sz w:val="20"/>
          <w:szCs w:val="20"/>
          <w:highlight w:val="yellow"/>
        </w:rPr>
        <w:t>int</w:t>
      </w:r>
      <w:r w:rsidRPr="00E74D42">
        <w:rPr>
          <w:rFonts w:ascii="Consolas" w:eastAsiaTheme="minorHAnsi" w:hAnsi="Consolas" w:cs="Consolas"/>
          <w:color w:val="000000"/>
          <w:sz w:val="20"/>
          <w:szCs w:val="20"/>
          <w:highlight w:val="yellow"/>
        </w:rPr>
        <w:t xml:space="preserve"> </w:t>
      </w:r>
      <w:r w:rsidRPr="00E74D42">
        <w:rPr>
          <w:rFonts w:ascii="Consolas" w:eastAsiaTheme="minorHAnsi" w:hAnsi="Consolas" w:cs="Consolas"/>
          <w:color w:val="6A3E3E"/>
          <w:sz w:val="20"/>
          <w:szCs w:val="20"/>
          <w:highlight w:val="yellow"/>
        </w:rPr>
        <w:t>row</w:t>
      </w:r>
      <w:r w:rsidRPr="00E74D42">
        <w:rPr>
          <w:rFonts w:ascii="Consolas" w:eastAsiaTheme="minorHAnsi" w:hAnsi="Consolas" w:cs="Consolas"/>
          <w:color w:val="000000"/>
          <w:sz w:val="20"/>
          <w:szCs w:val="20"/>
          <w:highlight w:val="yellow"/>
        </w:rPr>
        <w:t xml:space="preserve">, </w:t>
      </w:r>
      <w:r w:rsidRPr="00E74D42">
        <w:rPr>
          <w:rFonts w:ascii="Consolas" w:eastAsiaTheme="minorHAnsi" w:hAnsi="Consolas" w:cs="Consolas"/>
          <w:b/>
          <w:bCs/>
          <w:color w:val="7F0055"/>
          <w:sz w:val="20"/>
          <w:szCs w:val="20"/>
          <w:highlight w:val="yellow"/>
        </w:rPr>
        <w:t>int</w:t>
      </w:r>
      <w:r w:rsidRPr="00E74D42">
        <w:rPr>
          <w:rFonts w:ascii="Consolas" w:eastAsiaTheme="minorHAnsi" w:hAnsi="Consolas" w:cs="Consolas"/>
          <w:color w:val="000000"/>
          <w:sz w:val="20"/>
          <w:szCs w:val="20"/>
          <w:highlight w:val="yellow"/>
        </w:rPr>
        <w:t xml:space="preserve"> </w:t>
      </w:r>
      <w:r w:rsidRPr="00E74D42">
        <w:rPr>
          <w:rFonts w:ascii="Consolas" w:eastAsiaTheme="minorHAnsi" w:hAnsi="Consolas" w:cs="Consolas"/>
          <w:color w:val="6A3E3E"/>
          <w:sz w:val="20"/>
          <w:szCs w:val="20"/>
          <w:highlight w:val="yellow"/>
        </w:rPr>
        <w:t>col</w:t>
      </w:r>
      <w:r w:rsidRPr="00E74D42">
        <w:rPr>
          <w:rFonts w:ascii="Consolas" w:eastAsiaTheme="minorHAnsi" w:hAnsi="Consolas" w:cs="Consolas"/>
          <w:color w:val="000000"/>
          <w:sz w:val="20"/>
          <w:szCs w:val="20"/>
          <w:highlight w:val="yellow"/>
        </w:rPr>
        <w:t>) {</w:t>
      </w:r>
    </w:p>
    <w:p w14:paraId="3FAC21E8" w14:textId="520D8123" w:rsidR="00E74D42" w:rsidRPr="00E74D42" w:rsidRDefault="00E74D42" w:rsidP="00E74D42">
      <w:pPr>
        <w:autoSpaceDE w:val="0"/>
        <w:autoSpaceDN w:val="0"/>
        <w:bidi w:val="0"/>
        <w:adjustRightInd w:val="0"/>
        <w:rPr>
          <w:rFonts w:ascii="Consolas" w:eastAsiaTheme="minorHAnsi" w:hAnsi="Consolas" w:cs="Consolas"/>
          <w:sz w:val="20"/>
          <w:szCs w:val="20"/>
          <w:highlight w:val="yellow"/>
        </w:rPr>
      </w:pPr>
      <w:r w:rsidRPr="00E74D42">
        <w:rPr>
          <w:rFonts w:ascii="Consolas" w:eastAsiaTheme="minorHAnsi" w:hAnsi="Consolas" w:cs="Consolas"/>
          <w:color w:val="000000"/>
          <w:sz w:val="20"/>
          <w:szCs w:val="20"/>
          <w:highlight w:val="yellow"/>
        </w:rPr>
        <w:tab/>
      </w:r>
      <w:r w:rsidRPr="00E74D42">
        <w:rPr>
          <w:rFonts w:ascii="Consolas" w:eastAsiaTheme="minorHAnsi" w:hAnsi="Consolas" w:cs="Consolas"/>
          <w:b/>
          <w:bCs/>
          <w:color w:val="7F0055"/>
          <w:sz w:val="20"/>
          <w:szCs w:val="20"/>
          <w:highlight w:val="yellow"/>
        </w:rPr>
        <w:t>int</w:t>
      </w:r>
      <w:r w:rsidRPr="00E74D42">
        <w:rPr>
          <w:rFonts w:ascii="Consolas" w:eastAsiaTheme="minorHAnsi" w:hAnsi="Consolas" w:cs="Consolas"/>
          <w:color w:val="000000"/>
          <w:sz w:val="20"/>
          <w:szCs w:val="20"/>
          <w:highlight w:val="yellow"/>
        </w:rPr>
        <w:t xml:space="preserve"> </w:t>
      </w:r>
      <w:r w:rsidRPr="00E74D42">
        <w:rPr>
          <w:rFonts w:ascii="Consolas" w:eastAsiaTheme="minorHAnsi" w:hAnsi="Consolas" w:cs="Consolas"/>
          <w:color w:val="6A3E3E"/>
          <w:sz w:val="20"/>
          <w:szCs w:val="20"/>
          <w:highlight w:val="yellow"/>
        </w:rPr>
        <w:t>size</w:t>
      </w:r>
      <w:r w:rsidRPr="00E74D42">
        <w:rPr>
          <w:rFonts w:ascii="Consolas" w:eastAsiaTheme="minorHAnsi" w:hAnsi="Consolas" w:cs="Consolas"/>
          <w:color w:val="000000"/>
          <w:sz w:val="20"/>
          <w:szCs w:val="20"/>
          <w:highlight w:val="yellow"/>
        </w:rPr>
        <w:t xml:space="preserve"> = 1;</w:t>
      </w:r>
    </w:p>
    <w:p w14:paraId="499DA323" w14:textId="77777777" w:rsidR="00E74D42" w:rsidRPr="00E74D42" w:rsidRDefault="00E74D42" w:rsidP="00E74D42">
      <w:pPr>
        <w:autoSpaceDE w:val="0"/>
        <w:autoSpaceDN w:val="0"/>
        <w:bidi w:val="0"/>
        <w:adjustRightInd w:val="0"/>
        <w:rPr>
          <w:rFonts w:ascii="Consolas" w:eastAsiaTheme="minorHAnsi" w:hAnsi="Consolas" w:cs="Consolas"/>
          <w:sz w:val="20"/>
          <w:szCs w:val="20"/>
          <w:highlight w:val="yellow"/>
        </w:rPr>
      </w:pPr>
    </w:p>
    <w:p w14:paraId="3F885819" w14:textId="6B200E5A" w:rsidR="00E74D42" w:rsidRPr="00E74D42" w:rsidRDefault="00E74D42" w:rsidP="00E74D42">
      <w:pPr>
        <w:autoSpaceDE w:val="0"/>
        <w:autoSpaceDN w:val="0"/>
        <w:bidi w:val="0"/>
        <w:adjustRightInd w:val="0"/>
        <w:rPr>
          <w:rFonts w:ascii="Consolas" w:eastAsiaTheme="minorHAnsi" w:hAnsi="Consolas" w:cs="Consolas"/>
          <w:sz w:val="20"/>
          <w:szCs w:val="20"/>
          <w:highlight w:val="yellow"/>
        </w:rPr>
      </w:pPr>
      <w:r w:rsidRPr="00E74D42">
        <w:rPr>
          <w:rFonts w:ascii="Consolas" w:eastAsiaTheme="minorHAnsi" w:hAnsi="Consolas" w:cs="Consolas"/>
          <w:color w:val="000000"/>
          <w:sz w:val="20"/>
          <w:szCs w:val="20"/>
          <w:highlight w:val="yellow"/>
        </w:rPr>
        <w:tab/>
      </w:r>
      <w:r w:rsidRPr="00E74D42">
        <w:rPr>
          <w:rFonts w:ascii="Consolas" w:eastAsiaTheme="minorHAnsi" w:hAnsi="Consolas" w:cs="Consolas"/>
          <w:b/>
          <w:bCs/>
          <w:color w:val="7F0055"/>
          <w:sz w:val="20"/>
          <w:szCs w:val="20"/>
          <w:highlight w:val="yellow"/>
        </w:rPr>
        <w:t>while</w:t>
      </w:r>
      <w:r w:rsidRPr="00E74D42">
        <w:rPr>
          <w:rFonts w:ascii="Consolas" w:eastAsiaTheme="minorHAnsi" w:hAnsi="Consolas" w:cs="Consolas"/>
          <w:color w:val="000000"/>
          <w:sz w:val="20"/>
          <w:szCs w:val="20"/>
          <w:highlight w:val="yellow"/>
        </w:rPr>
        <w:t xml:space="preserve"> (</w:t>
      </w:r>
      <w:r w:rsidRPr="00E74D42">
        <w:rPr>
          <w:rFonts w:ascii="Consolas" w:eastAsiaTheme="minorHAnsi" w:hAnsi="Consolas" w:cs="Consolas"/>
          <w:color w:val="6A3E3E"/>
          <w:sz w:val="20"/>
          <w:szCs w:val="20"/>
          <w:highlight w:val="yellow"/>
        </w:rPr>
        <w:t>row</w:t>
      </w:r>
      <w:r w:rsidRPr="00E74D42">
        <w:rPr>
          <w:rFonts w:ascii="Consolas" w:eastAsiaTheme="minorHAnsi" w:hAnsi="Consolas" w:cs="Consolas"/>
          <w:color w:val="000000"/>
          <w:sz w:val="20"/>
          <w:szCs w:val="20"/>
          <w:highlight w:val="yellow"/>
        </w:rPr>
        <w:t>+</w:t>
      </w:r>
      <w:r w:rsidRPr="00E74D42">
        <w:rPr>
          <w:rFonts w:ascii="Consolas" w:eastAsiaTheme="minorHAnsi" w:hAnsi="Consolas" w:cs="Consolas"/>
          <w:color w:val="6A3E3E"/>
          <w:sz w:val="20"/>
          <w:szCs w:val="20"/>
          <w:highlight w:val="yellow"/>
        </w:rPr>
        <w:t>size</w:t>
      </w:r>
      <w:r w:rsidRPr="00E74D42">
        <w:rPr>
          <w:rFonts w:ascii="Consolas" w:eastAsiaTheme="minorHAnsi" w:hAnsi="Consolas" w:cs="Consolas"/>
          <w:color w:val="000000"/>
          <w:sz w:val="20"/>
          <w:szCs w:val="20"/>
          <w:highlight w:val="yellow"/>
        </w:rPr>
        <w:t xml:space="preserve"> &lt;= </w:t>
      </w:r>
      <w:r w:rsidRPr="00E74D42">
        <w:rPr>
          <w:rFonts w:ascii="Consolas" w:eastAsiaTheme="minorHAnsi" w:hAnsi="Consolas" w:cs="Consolas"/>
          <w:color w:val="6A3E3E"/>
          <w:sz w:val="20"/>
          <w:szCs w:val="20"/>
          <w:highlight w:val="yellow"/>
        </w:rPr>
        <w:t>matrix</w:t>
      </w:r>
      <w:r w:rsidRPr="00E74D42">
        <w:rPr>
          <w:rFonts w:ascii="Consolas" w:eastAsiaTheme="minorHAnsi" w:hAnsi="Consolas" w:cs="Consolas"/>
          <w:color w:val="000000"/>
          <w:sz w:val="20"/>
          <w:szCs w:val="20"/>
          <w:highlight w:val="yellow"/>
        </w:rPr>
        <w:t>.</w:t>
      </w:r>
      <w:r w:rsidRPr="00E74D42">
        <w:rPr>
          <w:rFonts w:ascii="Consolas" w:eastAsiaTheme="minorHAnsi" w:hAnsi="Consolas" w:cs="Consolas"/>
          <w:color w:val="0000C0"/>
          <w:sz w:val="20"/>
          <w:szCs w:val="20"/>
          <w:highlight w:val="yellow"/>
        </w:rPr>
        <w:t>length</w:t>
      </w:r>
      <w:r w:rsidRPr="00E74D42">
        <w:rPr>
          <w:rFonts w:ascii="Consolas" w:eastAsiaTheme="minorHAnsi" w:hAnsi="Consolas" w:cs="Consolas"/>
          <w:color w:val="000000"/>
          <w:sz w:val="20"/>
          <w:szCs w:val="20"/>
          <w:highlight w:val="yellow"/>
        </w:rPr>
        <w:t xml:space="preserve"> &amp;&amp; </w:t>
      </w:r>
      <w:r w:rsidRPr="00E74D42">
        <w:rPr>
          <w:rFonts w:ascii="Consolas" w:eastAsiaTheme="minorHAnsi" w:hAnsi="Consolas" w:cs="Consolas"/>
          <w:color w:val="6A3E3E"/>
          <w:sz w:val="20"/>
          <w:szCs w:val="20"/>
          <w:highlight w:val="yellow"/>
        </w:rPr>
        <w:t>col</w:t>
      </w:r>
      <w:r w:rsidRPr="00E74D42">
        <w:rPr>
          <w:rFonts w:ascii="Consolas" w:eastAsiaTheme="minorHAnsi" w:hAnsi="Consolas" w:cs="Consolas"/>
          <w:color w:val="000000"/>
          <w:sz w:val="20"/>
          <w:szCs w:val="20"/>
          <w:highlight w:val="yellow"/>
        </w:rPr>
        <w:t>+</w:t>
      </w:r>
      <w:r w:rsidRPr="00E74D42">
        <w:rPr>
          <w:rFonts w:ascii="Consolas" w:eastAsiaTheme="minorHAnsi" w:hAnsi="Consolas" w:cs="Consolas"/>
          <w:color w:val="6A3E3E"/>
          <w:sz w:val="20"/>
          <w:szCs w:val="20"/>
          <w:highlight w:val="yellow"/>
        </w:rPr>
        <w:t>size</w:t>
      </w:r>
      <w:r w:rsidRPr="00E74D42">
        <w:rPr>
          <w:rFonts w:ascii="Consolas" w:eastAsiaTheme="minorHAnsi" w:hAnsi="Consolas" w:cs="Consolas"/>
          <w:color w:val="000000"/>
          <w:sz w:val="20"/>
          <w:szCs w:val="20"/>
          <w:highlight w:val="yellow"/>
        </w:rPr>
        <w:t xml:space="preserve"> &lt;= </w:t>
      </w:r>
      <w:r w:rsidRPr="00E74D42">
        <w:rPr>
          <w:rFonts w:ascii="Consolas" w:eastAsiaTheme="minorHAnsi" w:hAnsi="Consolas" w:cs="Consolas"/>
          <w:color w:val="6A3E3E"/>
          <w:sz w:val="20"/>
          <w:szCs w:val="20"/>
          <w:highlight w:val="yellow"/>
        </w:rPr>
        <w:t>matrix</w:t>
      </w:r>
      <w:r w:rsidRPr="00E74D42">
        <w:rPr>
          <w:rFonts w:ascii="Consolas" w:eastAsiaTheme="minorHAnsi" w:hAnsi="Consolas" w:cs="Consolas"/>
          <w:color w:val="000000"/>
          <w:sz w:val="20"/>
          <w:szCs w:val="20"/>
          <w:highlight w:val="yellow"/>
        </w:rPr>
        <w:t>[0].</w:t>
      </w:r>
      <w:r w:rsidRPr="00E74D42">
        <w:rPr>
          <w:rFonts w:ascii="Consolas" w:eastAsiaTheme="minorHAnsi" w:hAnsi="Consolas" w:cs="Consolas"/>
          <w:color w:val="0000C0"/>
          <w:sz w:val="20"/>
          <w:szCs w:val="20"/>
          <w:highlight w:val="yellow"/>
        </w:rPr>
        <w:t>length</w:t>
      </w:r>
      <w:r w:rsidRPr="00E74D42">
        <w:rPr>
          <w:rFonts w:ascii="Consolas" w:eastAsiaTheme="minorHAnsi" w:hAnsi="Consolas" w:cs="Consolas"/>
          <w:color w:val="000000"/>
          <w:sz w:val="20"/>
          <w:szCs w:val="20"/>
          <w:highlight w:val="yellow"/>
        </w:rPr>
        <w:t>) {</w:t>
      </w:r>
    </w:p>
    <w:p w14:paraId="6CA87D83" w14:textId="47D38F73" w:rsidR="00E74D42" w:rsidRPr="00E74D42" w:rsidRDefault="00E74D42" w:rsidP="00E74D42">
      <w:pPr>
        <w:autoSpaceDE w:val="0"/>
        <w:autoSpaceDN w:val="0"/>
        <w:bidi w:val="0"/>
        <w:adjustRightInd w:val="0"/>
        <w:rPr>
          <w:rFonts w:ascii="Consolas" w:eastAsiaTheme="minorHAnsi" w:hAnsi="Consolas" w:cs="Consolas"/>
          <w:sz w:val="20"/>
          <w:szCs w:val="20"/>
          <w:highlight w:val="yellow"/>
        </w:rPr>
      </w:pPr>
      <w:r w:rsidRPr="00E74D42">
        <w:rPr>
          <w:rFonts w:ascii="Consolas" w:eastAsiaTheme="minorHAnsi" w:hAnsi="Consolas" w:cs="Consolas"/>
          <w:color w:val="000000"/>
          <w:sz w:val="20"/>
          <w:szCs w:val="20"/>
          <w:highlight w:val="yellow"/>
        </w:rPr>
        <w:tab/>
      </w:r>
      <w:r w:rsidRPr="00E74D42">
        <w:rPr>
          <w:rFonts w:ascii="Consolas" w:eastAsiaTheme="minorHAnsi" w:hAnsi="Consolas" w:cs="Consolas"/>
          <w:color w:val="000000"/>
          <w:sz w:val="20"/>
          <w:szCs w:val="20"/>
          <w:highlight w:val="yellow"/>
        </w:rPr>
        <w:tab/>
      </w:r>
      <w:r w:rsidRPr="00E74D42">
        <w:rPr>
          <w:rFonts w:ascii="Consolas" w:eastAsiaTheme="minorHAnsi" w:hAnsi="Consolas" w:cs="Consolas"/>
          <w:b/>
          <w:bCs/>
          <w:color w:val="7F0055"/>
          <w:sz w:val="20"/>
          <w:szCs w:val="20"/>
          <w:highlight w:val="yellow"/>
        </w:rPr>
        <w:t>for</w:t>
      </w:r>
      <w:r w:rsidRPr="00E74D42">
        <w:rPr>
          <w:rFonts w:ascii="Consolas" w:eastAsiaTheme="minorHAnsi" w:hAnsi="Consolas" w:cs="Consolas"/>
          <w:color w:val="000000"/>
          <w:sz w:val="20"/>
          <w:szCs w:val="20"/>
          <w:highlight w:val="yellow"/>
        </w:rPr>
        <w:t xml:space="preserve"> (</w:t>
      </w:r>
      <w:r w:rsidRPr="00E74D42">
        <w:rPr>
          <w:rFonts w:ascii="Consolas" w:eastAsiaTheme="minorHAnsi" w:hAnsi="Consolas" w:cs="Consolas"/>
          <w:b/>
          <w:bCs/>
          <w:color w:val="7F0055"/>
          <w:sz w:val="20"/>
          <w:szCs w:val="20"/>
          <w:highlight w:val="yellow"/>
        </w:rPr>
        <w:t>int</w:t>
      </w:r>
      <w:r w:rsidRPr="00E74D42">
        <w:rPr>
          <w:rFonts w:ascii="Consolas" w:eastAsiaTheme="minorHAnsi" w:hAnsi="Consolas" w:cs="Consolas"/>
          <w:color w:val="000000"/>
          <w:sz w:val="20"/>
          <w:szCs w:val="20"/>
          <w:highlight w:val="yellow"/>
        </w:rPr>
        <w:t xml:space="preserve"> </w:t>
      </w:r>
      <w:r w:rsidRPr="00E74D42">
        <w:rPr>
          <w:rFonts w:ascii="Consolas" w:eastAsiaTheme="minorHAnsi" w:hAnsi="Consolas" w:cs="Consolas"/>
          <w:color w:val="6A3E3E"/>
          <w:sz w:val="20"/>
          <w:szCs w:val="20"/>
          <w:highlight w:val="yellow"/>
        </w:rPr>
        <w:t>i</w:t>
      </w:r>
      <w:r w:rsidRPr="00E74D42">
        <w:rPr>
          <w:rFonts w:ascii="Consolas" w:eastAsiaTheme="minorHAnsi" w:hAnsi="Consolas" w:cs="Consolas"/>
          <w:color w:val="000000"/>
          <w:sz w:val="20"/>
          <w:szCs w:val="20"/>
          <w:highlight w:val="yellow"/>
        </w:rPr>
        <w:t xml:space="preserve"> = 0; </w:t>
      </w:r>
      <w:r w:rsidRPr="00E74D42">
        <w:rPr>
          <w:rFonts w:ascii="Consolas" w:eastAsiaTheme="minorHAnsi" w:hAnsi="Consolas" w:cs="Consolas"/>
          <w:color w:val="6A3E3E"/>
          <w:sz w:val="20"/>
          <w:szCs w:val="20"/>
          <w:highlight w:val="yellow"/>
        </w:rPr>
        <w:t>i</w:t>
      </w:r>
      <w:r w:rsidRPr="00E74D42">
        <w:rPr>
          <w:rFonts w:ascii="Consolas" w:eastAsiaTheme="minorHAnsi" w:hAnsi="Consolas" w:cs="Consolas"/>
          <w:color w:val="000000"/>
          <w:sz w:val="20"/>
          <w:szCs w:val="20"/>
          <w:highlight w:val="yellow"/>
        </w:rPr>
        <w:t xml:space="preserve"> &lt; </w:t>
      </w:r>
      <w:r w:rsidRPr="00E74D42">
        <w:rPr>
          <w:rFonts w:ascii="Consolas" w:eastAsiaTheme="minorHAnsi" w:hAnsi="Consolas" w:cs="Consolas"/>
          <w:color w:val="6A3E3E"/>
          <w:sz w:val="20"/>
          <w:szCs w:val="20"/>
          <w:highlight w:val="yellow"/>
        </w:rPr>
        <w:t>size</w:t>
      </w:r>
      <w:r w:rsidRPr="00E74D42">
        <w:rPr>
          <w:rFonts w:ascii="Consolas" w:eastAsiaTheme="minorHAnsi" w:hAnsi="Consolas" w:cs="Consolas"/>
          <w:color w:val="000000"/>
          <w:sz w:val="20"/>
          <w:szCs w:val="20"/>
          <w:highlight w:val="yellow"/>
        </w:rPr>
        <w:t xml:space="preserve"> &amp;&amp; </w:t>
      </w:r>
      <w:r w:rsidRPr="00E74D42">
        <w:rPr>
          <w:rFonts w:ascii="Consolas" w:eastAsiaTheme="minorHAnsi" w:hAnsi="Consolas" w:cs="Consolas"/>
          <w:color w:val="6A3E3E"/>
          <w:sz w:val="20"/>
          <w:szCs w:val="20"/>
          <w:highlight w:val="yellow"/>
        </w:rPr>
        <w:t>row</w:t>
      </w:r>
      <w:r w:rsidRPr="00E74D42">
        <w:rPr>
          <w:rFonts w:ascii="Consolas" w:eastAsiaTheme="minorHAnsi" w:hAnsi="Consolas" w:cs="Consolas"/>
          <w:color w:val="000000"/>
          <w:sz w:val="20"/>
          <w:szCs w:val="20"/>
          <w:highlight w:val="yellow"/>
        </w:rPr>
        <w:t xml:space="preserve"> + </w:t>
      </w:r>
      <w:r w:rsidRPr="00E74D42">
        <w:rPr>
          <w:rFonts w:ascii="Consolas" w:eastAsiaTheme="minorHAnsi" w:hAnsi="Consolas" w:cs="Consolas"/>
          <w:color w:val="6A3E3E"/>
          <w:sz w:val="20"/>
          <w:szCs w:val="20"/>
          <w:highlight w:val="yellow"/>
        </w:rPr>
        <w:t>i</w:t>
      </w:r>
      <w:r w:rsidRPr="00E74D42">
        <w:rPr>
          <w:rFonts w:ascii="Consolas" w:eastAsiaTheme="minorHAnsi" w:hAnsi="Consolas" w:cs="Consolas"/>
          <w:color w:val="000000"/>
          <w:sz w:val="20"/>
          <w:szCs w:val="20"/>
          <w:highlight w:val="yellow"/>
        </w:rPr>
        <w:t xml:space="preserve"> &lt; </w:t>
      </w:r>
      <w:r w:rsidRPr="00E74D42">
        <w:rPr>
          <w:rFonts w:ascii="Consolas" w:eastAsiaTheme="minorHAnsi" w:hAnsi="Consolas" w:cs="Consolas"/>
          <w:color w:val="6A3E3E"/>
          <w:sz w:val="20"/>
          <w:szCs w:val="20"/>
          <w:highlight w:val="yellow"/>
        </w:rPr>
        <w:t>matrix</w:t>
      </w:r>
      <w:r w:rsidRPr="00E74D42">
        <w:rPr>
          <w:rFonts w:ascii="Consolas" w:eastAsiaTheme="minorHAnsi" w:hAnsi="Consolas" w:cs="Consolas"/>
          <w:color w:val="000000"/>
          <w:sz w:val="20"/>
          <w:szCs w:val="20"/>
          <w:highlight w:val="yellow"/>
        </w:rPr>
        <w:t>.</w:t>
      </w:r>
      <w:r w:rsidRPr="00E74D42">
        <w:rPr>
          <w:rFonts w:ascii="Consolas" w:eastAsiaTheme="minorHAnsi" w:hAnsi="Consolas" w:cs="Consolas"/>
          <w:color w:val="0000C0"/>
          <w:sz w:val="20"/>
          <w:szCs w:val="20"/>
          <w:highlight w:val="yellow"/>
        </w:rPr>
        <w:t>length</w:t>
      </w:r>
      <w:r w:rsidRPr="00E74D42">
        <w:rPr>
          <w:rFonts w:ascii="Consolas" w:eastAsiaTheme="minorHAnsi" w:hAnsi="Consolas" w:cs="Consolas"/>
          <w:color w:val="000000"/>
          <w:sz w:val="20"/>
          <w:szCs w:val="20"/>
          <w:highlight w:val="yellow"/>
        </w:rPr>
        <w:t xml:space="preserve">; </w:t>
      </w:r>
      <w:r w:rsidRPr="00E74D42">
        <w:rPr>
          <w:rFonts w:ascii="Consolas" w:eastAsiaTheme="minorHAnsi" w:hAnsi="Consolas" w:cs="Consolas"/>
          <w:color w:val="6A3E3E"/>
          <w:sz w:val="20"/>
          <w:szCs w:val="20"/>
          <w:highlight w:val="yellow"/>
        </w:rPr>
        <w:t>i</w:t>
      </w:r>
      <w:r w:rsidRPr="00E74D42">
        <w:rPr>
          <w:rFonts w:ascii="Consolas" w:eastAsiaTheme="minorHAnsi" w:hAnsi="Consolas" w:cs="Consolas"/>
          <w:color w:val="000000"/>
          <w:sz w:val="20"/>
          <w:szCs w:val="20"/>
          <w:highlight w:val="yellow"/>
        </w:rPr>
        <w:t>++) {</w:t>
      </w:r>
    </w:p>
    <w:p w14:paraId="16E400E8" w14:textId="1A331941" w:rsidR="00E74D42" w:rsidRPr="00E74D42" w:rsidRDefault="00E74D42" w:rsidP="00E74D42">
      <w:pPr>
        <w:autoSpaceDE w:val="0"/>
        <w:autoSpaceDN w:val="0"/>
        <w:bidi w:val="0"/>
        <w:adjustRightInd w:val="0"/>
        <w:rPr>
          <w:rFonts w:ascii="Consolas" w:eastAsiaTheme="minorHAnsi" w:hAnsi="Consolas" w:cs="Consolas"/>
          <w:sz w:val="20"/>
          <w:szCs w:val="20"/>
          <w:highlight w:val="yellow"/>
        </w:rPr>
      </w:pPr>
      <w:r w:rsidRPr="00E74D42">
        <w:rPr>
          <w:rFonts w:ascii="Consolas" w:eastAsiaTheme="minorHAnsi" w:hAnsi="Consolas" w:cs="Consolas"/>
          <w:color w:val="000000"/>
          <w:sz w:val="20"/>
          <w:szCs w:val="20"/>
          <w:highlight w:val="yellow"/>
        </w:rPr>
        <w:tab/>
      </w:r>
      <w:r w:rsidRPr="00E74D42">
        <w:rPr>
          <w:rFonts w:ascii="Consolas" w:eastAsiaTheme="minorHAnsi" w:hAnsi="Consolas" w:cs="Consolas"/>
          <w:color w:val="000000"/>
          <w:sz w:val="20"/>
          <w:szCs w:val="20"/>
          <w:highlight w:val="yellow"/>
        </w:rPr>
        <w:tab/>
      </w:r>
      <w:r w:rsidRPr="00E74D42">
        <w:rPr>
          <w:rFonts w:ascii="Consolas" w:eastAsiaTheme="minorHAnsi" w:hAnsi="Consolas" w:cs="Consolas"/>
          <w:color w:val="000000"/>
          <w:sz w:val="20"/>
          <w:szCs w:val="20"/>
          <w:highlight w:val="yellow"/>
        </w:rPr>
        <w:tab/>
      </w:r>
      <w:r w:rsidRPr="00E74D42">
        <w:rPr>
          <w:rFonts w:ascii="Consolas" w:eastAsiaTheme="minorHAnsi" w:hAnsi="Consolas" w:cs="Consolas"/>
          <w:b/>
          <w:bCs/>
          <w:color w:val="7F0055"/>
          <w:sz w:val="20"/>
          <w:szCs w:val="20"/>
          <w:highlight w:val="yellow"/>
        </w:rPr>
        <w:t>for</w:t>
      </w:r>
      <w:r w:rsidRPr="00E74D42">
        <w:rPr>
          <w:rFonts w:ascii="Consolas" w:eastAsiaTheme="minorHAnsi" w:hAnsi="Consolas" w:cs="Consolas"/>
          <w:color w:val="000000"/>
          <w:sz w:val="20"/>
          <w:szCs w:val="20"/>
          <w:highlight w:val="yellow"/>
        </w:rPr>
        <w:t xml:space="preserve"> (</w:t>
      </w:r>
      <w:r w:rsidRPr="00E74D42">
        <w:rPr>
          <w:rFonts w:ascii="Consolas" w:eastAsiaTheme="minorHAnsi" w:hAnsi="Consolas" w:cs="Consolas"/>
          <w:b/>
          <w:bCs/>
          <w:color w:val="7F0055"/>
          <w:sz w:val="20"/>
          <w:szCs w:val="20"/>
          <w:highlight w:val="yellow"/>
        </w:rPr>
        <w:t>int</w:t>
      </w:r>
      <w:r w:rsidRPr="00E74D42">
        <w:rPr>
          <w:rFonts w:ascii="Consolas" w:eastAsiaTheme="minorHAnsi" w:hAnsi="Consolas" w:cs="Consolas"/>
          <w:color w:val="000000"/>
          <w:sz w:val="20"/>
          <w:szCs w:val="20"/>
          <w:highlight w:val="yellow"/>
        </w:rPr>
        <w:t xml:space="preserve"> </w:t>
      </w:r>
      <w:r w:rsidRPr="00E74D42">
        <w:rPr>
          <w:rFonts w:ascii="Consolas" w:eastAsiaTheme="minorHAnsi" w:hAnsi="Consolas" w:cs="Consolas"/>
          <w:color w:val="6A3E3E"/>
          <w:sz w:val="20"/>
          <w:szCs w:val="20"/>
          <w:highlight w:val="yellow"/>
        </w:rPr>
        <w:t>j</w:t>
      </w:r>
      <w:r w:rsidRPr="00E74D42">
        <w:rPr>
          <w:rFonts w:ascii="Consolas" w:eastAsiaTheme="minorHAnsi" w:hAnsi="Consolas" w:cs="Consolas"/>
          <w:color w:val="000000"/>
          <w:sz w:val="20"/>
          <w:szCs w:val="20"/>
          <w:highlight w:val="yellow"/>
        </w:rPr>
        <w:t xml:space="preserve"> = 0; </w:t>
      </w:r>
      <w:r w:rsidRPr="00E74D42">
        <w:rPr>
          <w:rFonts w:ascii="Consolas" w:eastAsiaTheme="minorHAnsi" w:hAnsi="Consolas" w:cs="Consolas"/>
          <w:color w:val="6A3E3E"/>
          <w:sz w:val="20"/>
          <w:szCs w:val="20"/>
          <w:highlight w:val="yellow"/>
        </w:rPr>
        <w:t>j</w:t>
      </w:r>
      <w:r w:rsidRPr="00E74D42">
        <w:rPr>
          <w:rFonts w:ascii="Consolas" w:eastAsiaTheme="minorHAnsi" w:hAnsi="Consolas" w:cs="Consolas"/>
          <w:color w:val="000000"/>
          <w:sz w:val="20"/>
          <w:szCs w:val="20"/>
          <w:highlight w:val="yellow"/>
        </w:rPr>
        <w:t xml:space="preserve"> &lt; </w:t>
      </w:r>
      <w:r w:rsidRPr="00E74D42">
        <w:rPr>
          <w:rFonts w:ascii="Consolas" w:eastAsiaTheme="minorHAnsi" w:hAnsi="Consolas" w:cs="Consolas"/>
          <w:color w:val="6A3E3E"/>
          <w:sz w:val="20"/>
          <w:szCs w:val="20"/>
          <w:highlight w:val="yellow"/>
        </w:rPr>
        <w:t>size</w:t>
      </w:r>
      <w:r w:rsidRPr="00E74D42">
        <w:rPr>
          <w:rFonts w:ascii="Consolas" w:eastAsiaTheme="minorHAnsi" w:hAnsi="Consolas" w:cs="Consolas"/>
          <w:color w:val="000000"/>
          <w:sz w:val="20"/>
          <w:szCs w:val="20"/>
          <w:highlight w:val="yellow"/>
        </w:rPr>
        <w:t xml:space="preserve"> &amp;&amp; </w:t>
      </w:r>
      <w:r w:rsidRPr="00E74D42">
        <w:rPr>
          <w:rFonts w:ascii="Consolas" w:eastAsiaTheme="minorHAnsi" w:hAnsi="Consolas" w:cs="Consolas"/>
          <w:color w:val="6A3E3E"/>
          <w:sz w:val="20"/>
          <w:szCs w:val="20"/>
          <w:highlight w:val="yellow"/>
        </w:rPr>
        <w:t>col</w:t>
      </w:r>
      <w:r w:rsidRPr="00E74D42">
        <w:rPr>
          <w:rFonts w:ascii="Consolas" w:eastAsiaTheme="minorHAnsi" w:hAnsi="Consolas" w:cs="Consolas"/>
          <w:color w:val="000000"/>
          <w:sz w:val="20"/>
          <w:szCs w:val="20"/>
          <w:highlight w:val="yellow"/>
        </w:rPr>
        <w:t xml:space="preserve"> + </w:t>
      </w:r>
      <w:r w:rsidRPr="00E74D42">
        <w:rPr>
          <w:rFonts w:ascii="Consolas" w:eastAsiaTheme="minorHAnsi" w:hAnsi="Consolas" w:cs="Consolas"/>
          <w:color w:val="6A3E3E"/>
          <w:sz w:val="20"/>
          <w:szCs w:val="20"/>
          <w:highlight w:val="yellow"/>
        </w:rPr>
        <w:t>j</w:t>
      </w:r>
      <w:r w:rsidRPr="00E74D42">
        <w:rPr>
          <w:rFonts w:ascii="Consolas" w:eastAsiaTheme="minorHAnsi" w:hAnsi="Consolas" w:cs="Consolas"/>
          <w:color w:val="000000"/>
          <w:sz w:val="20"/>
          <w:szCs w:val="20"/>
          <w:highlight w:val="yellow"/>
        </w:rPr>
        <w:t xml:space="preserve"> &lt; </w:t>
      </w:r>
      <w:r w:rsidRPr="00E74D42">
        <w:rPr>
          <w:rFonts w:ascii="Consolas" w:eastAsiaTheme="minorHAnsi" w:hAnsi="Consolas" w:cs="Consolas"/>
          <w:color w:val="6A3E3E"/>
          <w:sz w:val="20"/>
          <w:szCs w:val="20"/>
          <w:highlight w:val="yellow"/>
        </w:rPr>
        <w:t>matrix</w:t>
      </w:r>
      <w:r w:rsidRPr="00E74D42">
        <w:rPr>
          <w:rFonts w:ascii="Consolas" w:eastAsiaTheme="minorHAnsi" w:hAnsi="Consolas" w:cs="Consolas"/>
          <w:color w:val="000000"/>
          <w:sz w:val="20"/>
          <w:szCs w:val="20"/>
          <w:highlight w:val="yellow"/>
        </w:rPr>
        <w:t>[0].</w:t>
      </w:r>
      <w:r w:rsidRPr="00E74D42">
        <w:rPr>
          <w:rFonts w:ascii="Consolas" w:eastAsiaTheme="minorHAnsi" w:hAnsi="Consolas" w:cs="Consolas"/>
          <w:color w:val="0000C0"/>
          <w:sz w:val="20"/>
          <w:szCs w:val="20"/>
          <w:highlight w:val="yellow"/>
        </w:rPr>
        <w:t>length</w:t>
      </w:r>
      <w:r w:rsidRPr="00E74D42">
        <w:rPr>
          <w:rFonts w:ascii="Consolas" w:eastAsiaTheme="minorHAnsi" w:hAnsi="Consolas" w:cs="Consolas"/>
          <w:color w:val="000000"/>
          <w:sz w:val="20"/>
          <w:szCs w:val="20"/>
          <w:highlight w:val="yellow"/>
        </w:rPr>
        <w:t xml:space="preserve">; </w:t>
      </w:r>
      <w:r w:rsidRPr="00E74D42">
        <w:rPr>
          <w:rFonts w:ascii="Consolas" w:eastAsiaTheme="minorHAnsi" w:hAnsi="Consolas" w:cs="Consolas"/>
          <w:color w:val="6A3E3E"/>
          <w:sz w:val="20"/>
          <w:szCs w:val="20"/>
          <w:highlight w:val="yellow"/>
        </w:rPr>
        <w:t>j</w:t>
      </w:r>
      <w:r w:rsidRPr="00E74D42">
        <w:rPr>
          <w:rFonts w:ascii="Consolas" w:eastAsiaTheme="minorHAnsi" w:hAnsi="Consolas" w:cs="Consolas"/>
          <w:color w:val="000000"/>
          <w:sz w:val="20"/>
          <w:szCs w:val="20"/>
          <w:highlight w:val="yellow"/>
        </w:rPr>
        <w:t>++) {</w:t>
      </w:r>
    </w:p>
    <w:p w14:paraId="44037090" w14:textId="77777777" w:rsidR="00E74D42" w:rsidRPr="00E74D42" w:rsidRDefault="00E74D42" w:rsidP="00E74D42">
      <w:pPr>
        <w:autoSpaceDE w:val="0"/>
        <w:autoSpaceDN w:val="0"/>
        <w:bidi w:val="0"/>
        <w:adjustRightInd w:val="0"/>
        <w:rPr>
          <w:rFonts w:ascii="Consolas" w:eastAsiaTheme="minorHAnsi" w:hAnsi="Consolas" w:cs="Consolas"/>
          <w:sz w:val="20"/>
          <w:szCs w:val="20"/>
          <w:highlight w:val="yellow"/>
        </w:rPr>
      </w:pPr>
      <w:r w:rsidRPr="00E74D42">
        <w:rPr>
          <w:rFonts w:ascii="Consolas" w:eastAsiaTheme="minorHAnsi" w:hAnsi="Consolas" w:cs="Consolas"/>
          <w:color w:val="000000"/>
          <w:sz w:val="20"/>
          <w:szCs w:val="20"/>
          <w:highlight w:val="yellow"/>
        </w:rPr>
        <w:tab/>
      </w:r>
      <w:r w:rsidRPr="00E74D42">
        <w:rPr>
          <w:rFonts w:ascii="Consolas" w:eastAsiaTheme="minorHAnsi" w:hAnsi="Consolas" w:cs="Consolas"/>
          <w:color w:val="000000"/>
          <w:sz w:val="20"/>
          <w:szCs w:val="20"/>
          <w:highlight w:val="yellow"/>
        </w:rPr>
        <w:tab/>
      </w:r>
      <w:r w:rsidRPr="00E74D42">
        <w:rPr>
          <w:rFonts w:ascii="Consolas" w:eastAsiaTheme="minorHAnsi" w:hAnsi="Consolas" w:cs="Consolas"/>
          <w:color w:val="000000"/>
          <w:sz w:val="20"/>
          <w:szCs w:val="20"/>
          <w:highlight w:val="yellow"/>
        </w:rPr>
        <w:tab/>
      </w:r>
      <w:r w:rsidRPr="00E74D42">
        <w:rPr>
          <w:rFonts w:ascii="Consolas" w:eastAsiaTheme="minorHAnsi" w:hAnsi="Consolas" w:cs="Consolas"/>
          <w:color w:val="000000"/>
          <w:sz w:val="20"/>
          <w:szCs w:val="20"/>
          <w:highlight w:val="yellow"/>
        </w:rPr>
        <w:tab/>
      </w:r>
      <w:r w:rsidRPr="00E74D42">
        <w:rPr>
          <w:rFonts w:ascii="Consolas" w:eastAsiaTheme="minorHAnsi" w:hAnsi="Consolas" w:cs="Consolas"/>
          <w:color w:val="000000"/>
          <w:sz w:val="20"/>
          <w:szCs w:val="20"/>
          <w:highlight w:val="yellow"/>
        </w:rPr>
        <w:tab/>
      </w:r>
      <w:r w:rsidRPr="00E74D42">
        <w:rPr>
          <w:rFonts w:ascii="Consolas" w:eastAsiaTheme="minorHAnsi" w:hAnsi="Consolas" w:cs="Consolas"/>
          <w:b/>
          <w:bCs/>
          <w:color w:val="7F0055"/>
          <w:sz w:val="20"/>
          <w:szCs w:val="20"/>
          <w:highlight w:val="yellow"/>
        </w:rPr>
        <w:t>if</w:t>
      </w:r>
      <w:r w:rsidRPr="00E74D42">
        <w:rPr>
          <w:rFonts w:ascii="Consolas" w:eastAsiaTheme="minorHAnsi" w:hAnsi="Consolas" w:cs="Consolas"/>
          <w:color w:val="000000"/>
          <w:sz w:val="20"/>
          <w:szCs w:val="20"/>
          <w:highlight w:val="yellow"/>
        </w:rPr>
        <w:t xml:space="preserve"> (</w:t>
      </w:r>
      <w:r w:rsidRPr="00E74D42">
        <w:rPr>
          <w:rFonts w:ascii="Consolas" w:eastAsiaTheme="minorHAnsi" w:hAnsi="Consolas" w:cs="Consolas"/>
          <w:color w:val="6A3E3E"/>
          <w:sz w:val="20"/>
          <w:szCs w:val="20"/>
          <w:highlight w:val="yellow"/>
        </w:rPr>
        <w:t>matrix</w:t>
      </w:r>
      <w:r w:rsidRPr="00E74D42">
        <w:rPr>
          <w:rFonts w:ascii="Consolas" w:eastAsiaTheme="minorHAnsi" w:hAnsi="Consolas" w:cs="Consolas"/>
          <w:color w:val="000000"/>
          <w:sz w:val="20"/>
          <w:szCs w:val="20"/>
          <w:highlight w:val="yellow"/>
        </w:rPr>
        <w:t>[</w:t>
      </w:r>
      <w:r w:rsidRPr="00E74D42">
        <w:rPr>
          <w:rFonts w:ascii="Consolas" w:eastAsiaTheme="minorHAnsi" w:hAnsi="Consolas" w:cs="Consolas"/>
          <w:color w:val="6A3E3E"/>
          <w:sz w:val="20"/>
          <w:szCs w:val="20"/>
          <w:highlight w:val="yellow"/>
        </w:rPr>
        <w:t>row</w:t>
      </w:r>
      <w:r w:rsidRPr="00E74D42">
        <w:rPr>
          <w:rFonts w:ascii="Consolas" w:eastAsiaTheme="minorHAnsi" w:hAnsi="Consolas" w:cs="Consolas"/>
          <w:color w:val="000000"/>
          <w:sz w:val="20"/>
          <w:szCs w:val="20"/>
          <w:highlight w:val="yellow"/>
        </w:rPr>
        <w:t xml:space="preserve"> + </w:t>
      </w:r>
      <w:r w:rsidRPr="00E74D42">
        <w:rPr>
          <w:rFonts w:ascii="Consolas" w:eastAsiaTheme="minorHAnsi" w:hAnsi="Consolas" w:cs="Consolas"/>
          <w:color w:val="6A3E3E"/>
          <w:sz w:val="20"/>
          <w:szCs w:val="20"/>
          <w:highlight w:val="yellow"/>
        </w:rPr>
        <w:t>i</w:t>
      </w:r>
      <w:r w:rsidRPr="00E74D42">
        <w:rPr>
          <w:rFonts w:ascii="Consolas" w:eastAsiaTheme="minorHAnsi" w:hAnsi="Consolas" w:cs="Consolas"/>
          <w:color w:val="000000"/>
          <w:sz w:val="20"/>
          <w:szCs w:val="20"/>
          <w:highlight w:val="yellow"/>
        </w:rPr>
        <w:t>][</w:t>
      </w:r>
      <w:r w:rsidRPr="00E74D42">
        <w:rPr>
          <w:rFonts w:ascii="Consolas" w:eastAsiaTheme="minorHAnsi" w:hAnsi="Consolas" w:cs="Consolas"/>
          <w:color w:val="6A3E3E"/>
          <w:sz w:val="20"/>
          <w:szCs w:val="20"/>
          <w:highlight w:val="yellow"/>
        </w:rPr>
        <w:t>col</w:t>
      </w:r>
      <w:r w:rsidRPr="00E74D42">
        <w:rPr>
          <w:rFonts w:ascii="Consolas" w:eastAsiaTheme="minorHAnsi" w:hAnsi="Consolas" w:cs="Consolas"/>
          <w:color w:val="000000"/>
          <w:sz w:val="20"/>
          <w:szCs w:val="20"/>
          <w:highlight w:val="yellow"/>
        </w:rPr>
        <w:t xml:space="preserve"> + </w:t>
      </w:r>
      <w:r w:rsidRPr="00E74D42">
        <w:rPr>
          <w:rFonts w:ascii="Consolas" w:eastAsiaTheme="minorHAnsi" w:hAnsi="Consolas" w:cs="Consolas"/>
          <w:color w:val="6A3E3E"/>
          <w:sz w:val="20"/>
          <w:szCs w:val="20"/>
          <w:highlight w:val="yellow"/>
        </w:rPr>
        <w:t>j</w:t>
      </w:r>
      <w:r w:rsidRPr="00E74D42">
        <w:rPr>
          <w:rFonts w:ascii="Consolas" w:eastAsiaTheme="minorHAnsi" w:hAnsi="Consolas" w:cs="Consolas"/>
          <w:color w:val="000000"/>
          <w:sz w:val="20"/>
          <w:szCs w:val="20"/>
          <w:highlight w:val="yellow"/>
        </w:rPr>
        <w:t xml:space="preserve">] != </w:t>
      </w:r>
      <w:r w:rsidRPr="00E74D42">
        <w:rPr>
          <w:rFonts w:ascii="Consolas" w:eastAsiaTheme="minorHAnsi" w:hAnsi="Consolas" w:cs="Consolas"/>
          <w:color w:val="6A3E3E"/>
          <w:sz w:val="20"/>
          <w:szCs w:val="20"/>
          <w:highlight w:val="yellow"/>
        </w:rPr>
        <w:t>matrix</w:t>
      </w:r>
      <w:r w:rsidRPr="00E74D42">
        <w:rPr>
          <w:rFonts w:ascii="Consolas" w:eastAsiaTheme="minorHAnsi" w:hAnsi="Consolas" w:cs="Consolas"/>
          <w:color w:val="000000"/>
          <w:sz w:val="20"/>
          <w:szCs w:val="20"/>
          <w:highlight w:val="yellow"/>
        </w:rPr>
        <w:t>[</w:t>
      </w:r>
      <w:r w:rsidRPr="00E74D42">
        <w:rPr>
          <w:rFonts w:ascii="Consolas" w:eastAsiaTheme="minorHAnsi" w:hAnsi="Consolas" w:cs="Consolas"/>
          <w:color w:val="6A3E3E"/>
          <w:sz w:val="20"/>
          <w:szCs w:val="20"/>
          <w:highlight w:val="yellow"/>
        </w:rPr>
        <w:t>row</w:t>
      </w:r>
      <w:r w:rsidRPr="00E74D42">
        <w:rPr>
          <w:rFonts w:ascii="Consolas" w:eastAsiaTheme="minorHAnsi" w:hAnsi="Consolas" w:cs="Consolas"/>
          <w:color w:val="000000"/>
          <w:sz w:val="20"/>
          <w:szCs w:val="20"/>
          <w:highlight w:val="yellow"/>
        </w:rPr>
        <w:t>][</w:t>
      </w:r>
      <w:r w:rsidRPr="00E74D42">
        <w:rPr>
          <w:rFonts w:ascii="Consolas" w:eastAsiaTheme="minorHAnsi" w:hAnsi="Consolas" w:cs="Consolas"/>
          <w:color w:val="6A3E3E"/>
          <w:sz w:val="20"/>
          <w:szCs w:val="20"/>
          <w:highlight w:val="yellow"/>
        </w:rPr>
        <w:t>col</w:t>
      </w:r>
      <w:r w:rsidRPr="00E74D42">
        <w:rPr>
          <w:rFonts w:ascii="Consolas" w:eastAsiaTheme="minorHAnsi" w:hAnsi="Consolas" w:cs="Consolas"/>
          <w:color w:val="000000"/>
          <w:sz w:val="20"/>
          <w:szCs w:val="20"/>
          <w:highlight w:val="yellow"/>
        </w:rPr>
        <w:t>]) {</w:t>
      </w:r>
      <w:r w:rsidRPr="00E74D42">
        <w:rPr>
          <w:rFonts w:ascii="Consolas" w:eastAsiaTheme="minorHAnsi" w:hAnsi="Consolas" w:cs="Consolas"/>
          <w:color w:val="000000"/>
          <w:sz w:val="20"/>
          <w:szCs w:val="20"/>
          <w:highlight w:val="yellow"/>
        </w:rPr>
        <w:tab/>
      </w:r>
      <w:r w:rsidRPr="00E74D42">
        <w:rPr>
          <w:rFonts w:ascii="Consolas" w:eastAsiaTheme="minorHAnsi" w:hAnsi="Consolas" w:cs="Consolas"/>
          <w:color w:val="000000"/>
          <w:sz w:val="20"/>
          <w:szCs w:val="20"/>
          <w:highlight w:val="yellow"/>
        </w:rPr>
        <w:tab/>
      </w:r>
      <w:r w:rsidRPr="00E74D42">
        <w:rPr>
          <w:rFonts w:ascii="Consolas" w:eastAsiaTheme="minorHAnsi" w:hAnsi="Consolas" w:cs="Consolas"/>
          <w:color w:val="000000"/>
          <w:sz w:val="20"/>
          <w:szCs w:val="20"/>
          <w:highlight w:val="yellow"/>
        </w:rPr>
        <w:tab/>
      </w:r>
      <w:r w:rsidRPr="00E74D42">
        <w:rPr>
          <w:rFonts w:ascii="Consolas" w:eastAsiaTheme="minorHAnsi" w:hAnsi="Consolas" w:cs="Consolas"/>
          <w:color w:val="000000"/>
          <w:sz w:val="20"/>
          <w:szCs w:val="20"/>
          <w:highlight w:val="yellow"/>
        </w:rPr>
        <w:tab/>
      </w:r>
      <w:r w:rsidRPr="00E74D42">
        <w:rPr>
          <w:rFonts w:ascii="Consolas" w:eastAsiaTheme="minorHAnsi" w:hAnsi="Consolas" w:cs="Consolas"/>
          <w:color w:val="000000"/>
          <w:sz w:val="20"/>
          <w:szCs w:val="20"/>
          <w:highlight w:val="yellow"/>
        </w:rPr>
        <w:tab/>
      </w:r>
      <w:r w:rsidRPr="00E74D42">
        <w:rPr>
          <w:rFonts w:ascii="Consolas" w:eastAsiaTheme="minorHAnsi" w:hAnsi="Consolas" w:cs="Consolas"/>
          <w:color w:val="000000"/>
          <w:sz w:val="20"/>
          <w:szCs w:val="20"/>
          <w:highlight w:val="yellow"/>
        </w:rPr>
        <w:tab/>
      </w:r>
    </w:p>
    <w:p w14:paraId="53022B90" w14:textId="77777777" w:rsidR="00E74D42" w:rsidRPr="00E74D42" w:rsidRDefault="00E74D42" w:rsidP="00E74D42">
      <w:pPr>
        <w:autoSpaceDE w:val="0"/>
        <w:autoSpaceDN w:val="0"/>
        <w:bidi w:val="0"/>
        <w:adjustRightInd w:val="0"/>
        <w:rPr>
          <w:rFonts w:ascii="Consolas" w:eastAsiaTheme="minorHAnsi" w:hAnsi="Consolas" w:cs="Consolas"/>
          <w:sz w:val="20"/>
          <w:szCs w:val="20"/>
          <w:highlight w:val="yellow"/>
        </w:rPr>
      </w:pPr>
      <w:r w:rsidRPr="00E74D42">
        <w:rPr>
          <w:rFonts w:ascii="Consolas" w:eastAsiaTheme="minorHAnsi" w:hAnsi="Consolas" w:cs="Consolas"/>
          <w:color w:val="000000"/>
          <w:sz w:val="20"/>
          <w:szCs w:val="20"/>
          <w:highlight w:val="yellow"/>
        </w:rPr>
        <w:tab/>
      </w:r>
      <w:r w:rsidRPr="00E74D42">
        <w:rPr>
          <w:rFonts w:ascii="Consolas" w:eastAsiaTheme="minorHAnsi" w:hAnsi="Consolas" w:cs="Consolas"/>
          <w:color w:val="000000"/>
          <w:sz w:val="20"/>
          <w:szCs w:val="20"/>
          <w:highlight w:val="yellow"/>
        </w:rPr>
        <w:tab/>
      </w:r>
      <w:r w:rsidRPr="00E74D42">
        <w:rPr>
          <w:rFonts w:ascii="Consolas" w:eastAsiaTheme="minorHAnsi" w:hAnsi="Consolas" w:cs="Consolas"/>
          <w:color w:val="000000"/>
          <w:sz w:val="20"/>
          <w:szCs w:val="20"/>
          <w:highlight w:val="yellow"/>
        </w:rPr>
        <w:tab/>
      </w:r>
      <w:r w:rsidRPr="00E74D42">
        <w:rPr>
          <w:rFonts w:ascii="Consolas" w:eastAsiaTheme="minorHAnsi" w:hAnsi="Consolas" w:cs="Consolas"/>
          <w:color w:val="000000"/>
          <w:sz w:val="20"/>
          <w:szCs w:val="20"/>
          <w:highlight w:val="yellow"/>
        </w:rPr>
        <w:tab/>
      </w:r>
      <w:r w:rsidRPr="00E74D42">
        <w:rPr>
          <w:rFonts w:ascii="Consolas" w:eastAsiaTheme="minorHAnsi" w:hAnsi="Consolas" w:cs="Consolas"/>
          <w:color w:val="000000"/>
          <w:sz w:val="20"/>
          <w:szCs w:val="20"/>
          <w:highlight w:val="yellow"/>
        </w:rPr>
        <w:tab/>
      </w:r>
      <w:r w:rsidRPr="00E74D42">
        <w:rPr>
          <w:rFonts w:ascii="Consolas" w:eastAsiaTheme="minorHAnsi" w:hAnsi="Consolas" w:cs="Consolas"/>
          <w:color w:val="000000"/>
          <w:sz w:val="20"/>
          <w:szCs w:val="20"/>
          <w:highlight w:val="yellow"/>
        </w:rPr>
        <w:tab/>
      </w:r>
      <w:r w:rsidRPr="00E74D42">
        <w:rPr>
          <w:rFonts w:ascii="Consolas" w:eastAsiaTheme="minorHAnsi" w:hAnsi="Consolas" w:cs="Consolas"/>
          <w:b/>
          <w:bCs/>
          <w:color w:val="7F0055"/>
          <w:sz w:val="20"/>
          <w:szCs w:val="20"/>
          <w:highlight w:val="yellow"/>
        </w:rPr>
        <w:t>return</w:t>
      </w:r>
      <w:r w:rsidRPr="00E74D42">
        <w:rPr>
          <w:rFonts w:ascii="Consolas" w:eastAsiaTheme="minorHAnsi" w:hAnsi="Consolas" w:cs="Consolas"/>
          <w:color w:val="000000"/>
          <w:sz w:val="20"/>
          <w:szCs w:val="20"/>
          <w:highlight w:val="yellow"/>
        </w:rPr>
        <w:t xml:space="preserve"> </w:t>
      </w:r>
      <w:r w:rsidRPr="00E74D42">
        <w:rPr>
          <w:rFonts w:ascii="Consolas" w:eastAsiaTheme="minorHAnsi" w:hAnsi="Consolas" w:cs="Consolas"/>
          <w:color w:val="6A3E3E"/>
          <w:sz w:val="20"/>
          <w:szCs w:val="20"/>
          <w:highlight w:val="yellow"/>
        </w:rPr>
        <w:t>size</w:t>
      </w:r>
      <w:r w:rsidRPr="00E74D42">
        <w:rPr>
          <w:rFonts w:ascii="Consolas" w:eastAsiaTheme="minorHAnsi" w:hAnsi="Consolas" w:cs="Consolas"/>
          <w:color w:val="000000"/>
          <w:sz w:val="20"/>
          <w:szCs w:val="20"/>
          <w:highlight w:val="yellow"/>
        </w:rPr>
        <w:t>-1;</w:t>
      </w:r>
    </w:p>
    <w:p w14:paraId="154E18B2" w14:textId="77777777" w:rsidR="00E74D42" w:rsidRPr="00E74D42" w:rsidRDefault="00E74D42" w:rsidP="00E74D42">
      <w:pPr>
        <w:autoSpaceDE w:val="0"/>
        <w:autoSpaceDN w:val="0"/>
        <w:bidi w:val="0"/>
        <w:adjustRightInd w:val="0"/>
        <w:rPr>
          <w:rFonts w:ascii="Consolas" w:eastAsiaTheme="minorHAnsi" w:hAnsi="Consolas" w:cs="Consolas"/>
          <w:sz w:val="20"/>
          <w:szCs w:val="20"/>
          <w:highlight w:val="yellow"/>
        </w:rPr>
      </w:pPr>
      <w:r w:rsidRPr="00E74D42">
        <w:rPr>
          <w:rFonts w:ascii="Consolas" w:eastAsiaTheme="minorHAnsi" w:hAnsi="Consolas" w:cs="Consolas"/>
          <w:color w:val="000000"/>
          <w:sz w:val="20"/>
          <w:szCs w:val="20"/>
          <w:highlight w:val="yellow"/>
        </w:rPr>
        <w:tab/>
      </w:r>
      <w:r w:rsidRPr="00E74D42">
        <w:rPr>
          <w:rFonts w:ascii="Consolas" w:eastAsiaTheme="minorHAnsi" w:hAnsi="Consolas" w:cs="Consolas"/>
          <w:color w:val="000000"/>
          <w:sz w:val="20"/>
          <w:szCs w:val="20"/>
          <w:highlight w:val="yellow"/>
        </w:rPr>
        <w:tab/>
      </w:r>
      <w:r w:rsidRPr="00E74D42">
        <w:rPr>
          <w:rFonts w:ascii="Consolas" w:eastAsiaTheme="minorHAnsi" w:hAnsi="Consolas" w:cs="Consolas"/>
          <w:color w:val="000000"/>
          <w:sz w:val="20"/>
          <w:szCs w:val="20"/>
          <w:highlight w:val="yellow"/>
        </w:rPr>
        <w:tab/>
      </w:r>
      <w:r w:rsidRPr="00E74D42">
        <w:rPr>
          <w:rFonts w:ascii="Consolas" w:eastAsiaTheme="minorHAnsi" w:hAnsi="Consolas" w:cs="Consolas"/>
          <w:color w:val="000000"/>
          <w:sz w:val="20"/>
          <w:szCs w:val="20"/>
          <w:highlight w:val="yellow"/>
        </w:rPr>
        <w:tab/>
      </w:r>
      <w:r w:rsidRPr="00E74D42">
        <w:rPr>
          <w:rFonts w:ascii="Consolas" w:eastAsiaTheme="minorHAnsi" w:hAnsi="Consolas" w:cs="Consolas"/>
          <w:color w:val="000000"/>
          <w:sz w:val="20"/>
          <w:szCs w:val="20"/>
          <w:highlight w:val="yellow"/>
        </w:rPr>
        <w:tab/>
        <w:t>}</w:t>
      </w:r>
    </w:p>
    <w:p w14:paraId="70160EEC" w14:textId="77777777" w:rsidR="00E74D42" w:rsidRPr="00E74D42" w:rsidRDefault="00E74D42" w:rsidP="00E74D42">
      <w:pPr>
        <w:autoSpaceDE w:val="0"/>
        <w:autoSpaceDN w:val="0"/>
        <w:bidi w:val="0"/>
        <w:adjustRightInd w:val="0"/>
        <w:rPr>
          <w:rFonts w:ascii="Consolas" w:eastAsiaTheme="minorHAnsi" w:hAnsi="Consolas" w:cs="Consolas"/>
          <w:sz w:val="20"/>
          <w:szCs w:val="20"/>
          <w:highlight w:val="yellow"/>
        </w:rPr>
      </w:pPr>
      <w:r w:rsidRPr="00E74D42">
        <w:rPr>
          <w:rFonts w:ascii="Consolas" w:eastAsiaTheme="minorHAnsi" w:hAnsi="Consolas" w:cs="Consolas"/>
          <w:color w:val="000000"/>
          <w:sz w:val="20"/>
          <w:szCs w:val="20"/>
          <w:highlight w:val="yellow"/>
        </w:rPr>
        <w:tab/>
      </w:r>
      <w:r w:rsidRPr="00E74D42">
        <w:rPr>
          <w:rFonts w:ascii="Consolas" w:eastAsiaTheme="minorHAnsi" w:hAnsi="Consolas" w:cs="Consolas"/>
          <w:color w:val="000000"/>
          <w:sz w:val="20"/>
          <w:szCs w:val="20"/>
          <w:highlight w:val="yellow"/>
        </w:rPr>
        <w:tab/>
      </w:r>
      <w:r w:rsidRPr="00E74D42">
        <w:rPr>
          <w:rFonts w:ascii="Consolas" w:eastAsiaTheme="minorHAnsi" w:hAnsi="Consolas" w:cs="Consolas"/>
          <w:color w:val="000000"/>
          <w:sz w:val="20"/>
          <w:szCs w:val="20"/>
          <w:highlight w:val="yellow"/>
        </w:rPr>
        <w:tab/>
      </w:r>
      <w:r w:rsidRPr="00E74D42">
        <w:rPr>
          <w:rFonts w:ascii="Consolas" w:eastAsiaTheme="minorHAnsi" w:hAnsi="Consolas" w:cs="Consolas"/>
          <w:color w:val="000000"/>
          <w:sz w:val="20"/>
          <w:szCs w:val="20"/>
          <w:highlight w:val="yellow"/>
        </w:rPr>
        <w:tab/>
        <w:t>}</w:t>
      </w:r>
    </w:p>
    <w:p w14:paraId="19475EA9" w14:textId="77777777" w:rsidR="00E74D42" w:rsidRPr="00E74D42" w:rsidRDefault="00E74D42" w:rsidP="00E74D42">
      <w:pPr>
        <w:autoSpaceDE w:val="0"/>
        <w:autoSpaceDN w:val="0"/>
        <w:bidi w:val="0"/>
        <w:adjustRightInd w:val="0"/>
        <w:rPr>
          <w:rFonts w:ascii="Consolas" w:eastAsiaTheme="minorHAnsi" w:hAnsi="Consolas" w:cs="Consolas"/>
          <w:sz w:val="20"/>
          <w:szCs w:val="20"/>
          <w:highlight w:val="yellow"/>
        </w:rPr>
      </w:pPr>
      <w:r w:rsidRPr="00E74D42">
        <w:rPr>
          <w:rFonts w:ascii="Consolas" w:eastAsiaTheme="minorHAnsi" w:hAnsi="Consolas" w:cs="Consolas"/>
          <w:color w:val="000000"/>
          <w:sz w:val="20"/>
          <w:szCs w:val="20"/>
          <w:highlight w:val="yellow"/>
        </w:rPr>
        <w:tab/>
      </w:r>
      <w:r w:rsidRPr="00E74D42">
        <w:rPr>
          <w:rFonts w:ascii="Consolas" w:eastAsiaTheme="minorHAnsi" w:hAnsi="Consolas" w:cs="Consolas"/>
          <w:color w:val="000000"/>
          <w:sz w:val="20"/>
          <w:szCs w:val="20"/>
          <w:highlight w:val="yellow"/>
        </w:rPr>
        <w:tab/>
      </w:r>
      <w:r w:rsidRPr="00E74D42">
        <w:rPr>
          <w:rFonts w:ascii="Consolas" w:eastAsiaTheme="minorHAnsi" w:hAnsi="Consolas" w:cs="Consolas"/>
          <w:color w:val="000000"/>
          <w:sz w:val="20"/>
          <w:szCs w:val="20"/>
          <w:highlight w:val="yellow"/>
        </w:rPr>
        <w:tab/>
        <w:t>}</w:t>
      </w:r>
    </w:p>
    <w:p w14:paraId="620734A9" w14:textId="77777777" w:rsidR="00E74D42" w:rsidRPr="00E74D42" w:rsidRDefault="00E74D42" w:rsidP="00E74D42">
      <w:pPr>
        <w:autoSpaceDE w:val="0"/>
        <w:autoSpaceDN w:val="0"/>
        <w:bidi w:val="0"/>
        <w:adjustRightInd w:val="0"/>
        <w:rPr>
          <w:rFonts w:ascii="Consolas" w:eastAsiaTheme="minorHAnsi" w:hAnsi="Consolas" w:cs="Consolas"/>
          <w:sz w:val="20"/>
          <w:szCs w:val="20"/>
          <w:highlight w:val="yellow"/>
        </w:rPr>
      </w:pPr>
      <w:r w:rsidRPr="00E74D42">
        <w:rPr>
          <w:rFonts w:ascii="Consolas" w:eastAsiaTheme="minorHAnsi" w:hAnsi="Consolas" w:cs="Consolas"/>
          <w:color w:val="000000"/>
          <w:sz w:val="20"/>
          <w:szCs w:val="20"/>
          <w:highlight w:val="yellow"/>
        </w:rPr>
        <w:tab/>
      </w:r>
      <w:r w:rsidRPr="00E74D42">
        <w:rPr>
          <w:rFonts w:ascii="Consolas" w:eastAsiaTheme="minorHAnsi" w:hAnsi="Consolas" w:cs="Consolas"/>
          <w:color w:val="000000"/>
          <w:sz w:val="20"/>
          <w:szCs w:val="20"/>
          <w:highlight w:val="yellow"/>
        </w:rPr>
        <w:tab/>
      </w:r>
      <w:r w:rsidRPr="00E74D42">
        <w:rPr>
          <w:rFonts w:ascii="Consolas" w:eastAsiaTheme="minorHAnsi" w:hAnsi="Consolas" w:cs="Consolas"/>
          <w:color w:val="000000"/>
          <w:sz w:val="20"/>
          <w:szCs w:val="20"/>
          <w:highlight w:val="yellow"/>
        </w:rPr>
        <w:tab/>
      </w:r>
      <w:r w:rsidRPr="00E74D42">
        <w:rPr>
          <w:rFonts w:ascii="Consolas" w:eastAsiaTheme="minorHAnsi" w:hAnsi="Consolas" w:cs="Consolas"/>
          <w:color w:val="6A3E3E"/>
          <w:sz w:val="20"/>
          <w:szCs w:val="20"/>
          <w:highlight w:val="yellow"/>
        </w:rPr>
        <w:t>size</w:t>
      </w:r>
      <w:r w:rsidRPr="00E74D42">
        <w:rPr>
          <w:rFonts w:ascii="Consolas" w:eastAsiaTheme="minorHAnsi" w:hAnsi="Consolas" w:cs="Consolas"/>
          <w:color w:val="000000"/>
          <w:sz w:val="20"/>
          <w:szCs w:val="20"/>
          <w:highlight w:val="yellow"/>
        </w:rPr>
        <w:t>++;</w:t>
      </w:r>
    </w:p>
    <w:p w14:paraId="497C2B3C" w14:textId="77777777" w:rsidR="00E74D42" w:rsidRPr="00E74D42" w:rsidRDefault="00E74D42" w:rsidP="00E74D42">
      <w:pPr>
        <w:autoSpaceDE w:val="0"/>
        <w:autoSpaceDN w:val="0"/>
        <w:bidi w:val="0"/>
        <w:adjustRightInd w:val="0"/>
        <w:rPr>
          <w:rFonts w:ascii="Consolas" w:eastAsiaTheme="minorHAnsi" w:hAnsi="Consolas" w:cs="Consolas"/>
          <w:sz w:val="20"/>
          <w:szCs w:val="20"/>
          <w:highlight w:val="yellow"/>
        </w:rPr>
      </w:pPr>
      <w:r w:rsidRPr="00E74D42">
        <w:rPr>
          <w:rFonts w:ascii="Consolas" w:eastAsiaTheme="minorHAnsi" w:hAnsi="Consolas" w:cs="Consolas"/>
          <w:color w:val="000000"/>
          <w:sz w:val="20"/>
          <w:szCs w:val="20"/>
          <w:highlight w:val="yellow"/>
        </w:rPr>
        <w:lastRenderedPageBreak/>
        <w:tab/>
      </w:r>
      <w:r w:rsidRPr="00E74D42">
        <w:rPr>
          <w:rFonts w:ascii="Consolas" w:eastAsiaTheme="minorHAnsi" w:hAnsi="Consolas" w:cs="Consolas"/>
          <w:color w:val="000000"/>
          <w:sz w:val="20"/>
          <w:szCs w:val="20"/>
          <w:highlight w:val="yellow"/>
        </w:rPr>
        <w:tab/>
        <w:t>}</w:t>
      </w:r>
    </w:p>
    <w:p w14:paraId="3B936F98" w14:textId="77777777" w:rsidR="00E74D42" w:rsidRPr="00E74D42" w:rsidRDefault="00E74D42" w:rsidP="00E74D42">
      <w:pPr>
        <w:autoSpaceDE w:val="0"/>
        <w:autoSpaceDN w:val="0"/>
        <w:bidi w:val="0"/>
        <w:adjustRightInd w:val="0"/>
        <w:rPr>
          <w:rFonts w:ascii="Consolas" w:eastAsiaTheme="minorHAnsi" w:hAnsi="Consolas" w:cs="Consolas"/>
          <w:sz w:val="20"/>
          <w:szCs w:val="20"/>
          <w:highlight w:val="yellow"/>
        </w:rPr>
      </w:pPr>
    </w:p>
    <w:p w14:paraId="222CE90C" w14:textId="77777777" w:rsidR="00E74D42" w:rsidRPr="00E74D42" w:rsidRDefault="00E74D42" w:rsidP="00E74D42">
      <w:pPr>
        <w:autoSpaceDE w:val="0"/>
        <w:autoSpaceDN w:val="0"/>
        <w:bidi w:val="0"/>
        <w:adjustRightInd w:val="0"/>
        <w:rPr>
          <w:rFonts w:ascii="Consolas" w:eastAsiaTheme="minorHAnsi" w:hAnsi="Consolas" w:cs="Consolas"/>
          <w:sz w:val="20"/>
          <w:szCs w:val="20"/>
          <w:highlight w:val="yellow"/>
        </w:rPr>
      </w:pPr>
      <w:r w:rsidRPr="00E74D42">
        <w:rPr>
          <w:rFonts w:ascii="Consolas" w:eastAsiaTheme="minorHAnsi" w:hAnsi="Consolas" w:cs="Consolas"/>
          <w:color w:val="000000"/>
          <w:sz w:val="20"/>
          <w:szCs w:val="20"/>
          <w:highlight w:val="yellow"/>
        </w:rPr>
        <w:tab/>
      </w:r>
      <w:r w:rsidRPr="00E74D42">
        <w:rPr>
          <w:rFonts w:ascii="Consolas" w:eastAsiaTheme="minorHAnsi" w:hAnsi="Consolas" w:cs="Consolas"/>
          <w:color w:val="000000"/>
          <w:sz w:val="20"/>
          <w:szCs w:val="20"/>
          <w:highlight w:val="yellow"/>
        </w:rPr>
        <w:tab/>
      </w:r>
      <w:r w:rsidRPr="00E74D42">
        <w:rPr>
          <w:rFonts w:ascii="Consolas" w:eastAsiaTheme="minorHAnsi" w:hAnsi="Consolas" w:cs="Consolas"/>
          <w:b/>
          <w:bCs/>
          <w:color w:val="7F0055"/>
          <w:sz w:val="20"/>
          <w:szCs w:val="20"/>
          <w:highlight w:val="yellow"/>
        </w:rPr>
        <w:t>return</w:t>
      </w:r>
      <w:r w:rsidRPr="00E74D42">
        <w:rPr>
          <w:rFonts w:ascii="Consolas" w:eastAsiaTheme="minorHAnsi" w:hAnsi="Consolas" w:cs="Consolas"/>
          <w:color w:val="000000"/>
          <w:sz w:val="20"/>
          <w:szCs w:val="20"/>
          <w:highlight w:val="yellow"/>
        </w:rPr>
        <w:t xml:space="preserve"> </w:t>
      </w:r>
      <w:r w:rsidRPr="00E74D42">
        <w:rPr>
          <w:rFonts w:ascii="Consolas" w:eastAsiaTheme="minorHAnsi" w:hAnsi="Consolas" w:cs="Consolas"/>
          <w:color w:val="6A3E3E"/>
          <w:sz w:val="20"/>
          <w:szCs w:val="20"/>
          <w:highlight w:val="yellow"/>
        </w:rPr>
        <w:t>size</w:t>
      </w:r>
      <w:r w:rsidRPr="00E74D42">
        <w:rPr>
          <w:rFonts w:ascii="Consolas" w:eastAsiaTheme="minorHAnsi" w:hAnsi="Consolas" w:cs="Consolas"/>
          <w:color w:val="000000"/>
          <w:sz w:val="20"/>
          <w:szCs w:val="20"/>
          <w:highlight w:val="yellow"/>
        </w:rPr>
        <w:t>-1;</w:t>
      </w:r>
    </w:p>
    <w:p w14:paraId="2FF52822" w14:textId="77777777" w:rsidR="00E74D42" w:rsidRPr="00E74D42" w:rsidRDefault="00E74D42" w:rsidP="00E74D42">
      <w:pPr>
        <w:autoSpaceDE w:val="0"/>
        <w:autoSpaceDN w:val="0"/>
        <w:bidi w:val="0"/>
        <w:adjustRightInd w:val="0"/>
        <w:rPr>
          <w:rFonts w:ascii="Consolas" w:eastAsiaTheme="minorHAnsi" w:hAnsi="Consolas" w:cs="Consolas"/>
          <w:sz w:val="20"/>
          <w:szCs w:val="20"/>
          <w:highlight w:val="yellow"/>
        </w:rPr>
      </w:pPr>
      <w:r w:rsidRPr="00E74D42">
        <w:rPr>
          <w:rFonts w:ascii="Consolas" w:eastAsiaTheme="minorHAnsi" w:hAnsi="Consolas" w:cs="Consolas"/>
          <w:color w:val="000000"/>
          <w:sz w:val="20"/>
          <w:szCs w:val="20"/>
          <w:highlight w:val="yellow"/>
        </w:rPr>
        <w:tab/>
        <w:t>}</w:t>
      </w:r>
    </w:p>
    <w:p w14:paraId="6B1171B9" w14:textId="77777777" w:rsidR="00E74D42" w:rsidRPr="00E74D42" w:rsidRDefault="00E74D42" w:rsidP="00E74D42">
      <w:pPr>
        <w:autoSpaceDE w:val="0"/>
        <w:autoSpaceDN w:val="0"/>
        <w:bidi w:val="0"/>
        <w:adjustRightInd w:val="0"/>
        <w:rPr>
          <w:rFonts w:ascii="Consolas" w:eastAsiaTheme="minorHAnsi" w:hAnsi="Consolas" w:cs="Consolas"/>
          <w:sz w:val="20"/>
          <w:szCs w:val="20"/>
          <w:highlight w:val="yellow"/>
        </w:rPr>
      </w:pPr>
    </w:p>
    <w:p w14:paraId="1744AA17" w14:textId="355C8A5C" w:rsidR="00E74D42" w:rsidRPr="00E74D42" w:rsidRDefault="00E74D42" w:rsidP="00E74D42">
      <w:pPr>
        <w:autoSpaceDE w:val="0"/>
        <w:autoSpaceDN w:val="0"/>
        <w:bidi w:val="0"/>
        <w:adjustRightInd w:val="0"/>
        <w:rPr>
          <w:rFonts w:ascii="Consolas" w:eastAsiaTheme="minorHAnsi" w:hAnsi="Consolas" w:cs="Consolas"/>
          <w:sz w:val="20"/>
          <w:szCs w:val="20"/>
          <w:highlight w:val="yellow"/>
        </w:rPr>
      </w:pPr>
      <w:r w:rsidRPr="00E74D42">
        <w:rPr>
          <w:rFonts w:ascii="Consolas" w:eastAsiaTheme="minorHAnsi" w:hAnsi="Consolas" w:cs="Consolas"/>
          <w:b/>
          <w:bCs/>
          <w:color w:val="7F0055"/>
          <w:sz w:val="20"/>
          <w:szCs w:val="20"/>
          <w:highlight w:val="yellow"/>
        </w:rPr>
        <w:t>public</w:t>
      </w:r>
      <w:r w:rsidRPr="00E74D42">
        <w:rPr>
          <w:rFonts w:ascii="Consolas" w:eastAsiaTheme="minorHAnsi" w:hAnsi="Consolas" w:cs="Consolas"/>
          <w:color w:val="000000"/>
          <w:sz w:val="20"/>
          <w:szCs w:val="20"/>
          <w:highlight w:val="yellow"/>
        </w:rPr>
        <w:t xml:space="preserve"> </w:t>
      </w:r>
      <w:r w:rsidRPr="00E74D42">
        <w:rPr>
          <w:rFonts w:ascii="Consolas" w:eastAsiaTheme="minorHAnsi" w:hAnsi="Consolas" w:cs="Consolas"/>
          <w:b/>
          <w:bCs/>
          <w:color w:val="7F0055"/>
          <w:sz w:val="20"/>
          <w:szCs w:val="20"/>
          <w:highlight w:val="yellow"/>
        </w:rPr>
        <w:t>static</w:t>
      </w:r>
      <w:r w:rsidRPr="00E74D42">
        <w:rPr>
          <w:rFonts w:ascii="Consolas" w:eastAsiaTheme="minorHAnsi" w:hAnsi="Consolas" w:cs="Consolas"/>
          <w:color w:val="000000"/>
          <w:sz w:val="20"/>
          <w:szCs w:val="20"/>
          <w:highlight w:val="yellow"/>
        </w:rPr>
        <w:t xml:space="preserve"> </w:t>
      </w:r>
      <w:r w:rsidRPr="00E74D42">
        <w:rPr>
          <w:rFonts w:ascii="Consolas" w:eastAsiaTheme="minorHAnsi" w:hAnsi="Consolas" w:cs="Consolas"/>
          <w:b/>
          <w:bCs/>
          <w:color w:val="7F0055"/>
          <w:sz w:val="20"/>
          <w:szCs w:val="20"/>
          <w:highlight w:val="yellow"/>
        </w:rPr>
        <w:t>int</w:t>
      </w:r>
      <w:r w:rsidRPr="00E74D42">
        <w:rPr>
          <w:rFonts w:ascii="Consolas" w:eastAsiaTheme="minorHAnsi" w:hAnsi="Consolas" w:cs="Consolas"/>
          <w:color w:val="000000"/>
          <w:sz w:val="20"/>
          <w:szCs w:val="20"/>
          <w:highlight w:val="yellow"/>
        </w:rPr>
        <w:t xml:space="preserve"> biggestSquareWithSameValue(</w:t>
      </w:r>
      <w:r w:rsidRPr="00E74D42">
        <w:rPr>
          <w:rFonts w:ascii="Consolas" w:eastAsiaTheme="minorHAnsi" w:hAnsi="Consolas" w:cs="Consolas"/>
          <w:b/>
          <w:bCs/>
          <w:color w:val="7F0055"/>
          <w:sz w:val="20"/>
          <w:szCs w:val="20"/>
          <w:highlight w:val="yellow"/>
        </w:rPr>
        <w:t>int</w:t>
      </w:r>
      <w:r w:rsidRPr="00E74D42">
        <w:rPr>
          <w:rFonts w:ascii="Consolas" w:eastAsiaTheme="minorHAnsi" w:hAnsi="Consolas" w:cs="Consolas"/>
          <w:color w:val="000000"/>
          <w:sz w:val="20"/>
          <w:szCs w:val="20"/>
          <w:highlight w:val="yellow"/>
        </w:rPr>
        <w:t xml:space="preserve">[][] </w:t>
      </w:r>
      <w:r w:rsidRPr="00E74D42">
        <w:rPr>
          <w:rFonts w:ascii="Consolas" w:eastAsiaTheme="minorHAnsi" w:hAnsi="Consolas" w:cs="Consolas"/>
          <w:color w:val="6A3E3E"/>
          <w:sz w:val="20"/>
          <w:szCs w:val="20"/>
          <w:highlight w:val="yellow"/>
        </w:rPr>
        <w:t>matrix</w:t>
      </w:r>
      <w:r w:rsidRPr="00E74D42">
        <w:rPr>
          <w:rFonts w:ascii="Consolas" w:eastAsiaTheme="minorHAnsi" w:hAnsi="Consolas" w:cs="Consolas"/>
          <w:color w:val="000000"/>
          <w:sz w:val="20"/>
          <w:szCs w:val="20"/>
          <w:highlight w:val="yellow"/>
        </w:rPr>
        <w:t xml:space="preserve">, </w:t>
      </w:r>
      <w:r w:rsidRPr="00E74D42">
        <w:rPr>
          <w:rFonts w:ascii="Consolas" w:eastAsiaTheme="minorHAnsi" w:hAnsi="Consolas" w:cs="Consolas"/>
          <w:b/>
          <w:bCs/>
          <w:color w:val="7F0055"/>
          <w:sz w:val="20"/>
          <w:szCs w:val="20"/>
          <w:highlight w:val="yellow"/>
        </w:rPr>
        <w:t>int</w:t>
      </w:r>
      <w:r w:rsidRPr="00E74D42">
        <w:rPr>
          <w:rFonts w:ascii="Consolas" w:eastAsiaTheme="minorHAnsi" w:hAnsi="Consolas" w:cs="Consolas"/>
          <w:color w:val="000000"/>
          <w:sz w:val="20"/>
          <w:szCs w:val="20"/>
          <w:highlight w:val="yellow"/>
        </w:rPr>
        <w:t xml:space="preserve">[] </w:t>
      </w:r>
      <w:r w:rsidRPr="00E74D42">
        <w:rPr>
          <w:rFonts w:ascii="Consolas" w:eastAsiaTheme="minorHAnsi" w:hAnsi="Consolas" w:cs="Consolas"/>
          <w:color w:val="6A3E3E"/>
          <w:sz w:val="20"/>
          <w:szCs w:val="20"/>
          <w:highlight w:val="yellow"/>
        </w:rPr>
        <w:t>res</w:t>
      </w:r>
      <w:r w:rsidRPr="00E74D42">
        <w:rPr>
          <w:rFonts w:ascii="Consolas" w:eastAsiaTheme="minorHAnsi" w:hAnsi="Consolas" w:cs="Consolas"/>
          <w:color w:val="000000"/>
          <w:sz w:val="20"/>
          <w:szCs w:val="20"/>
          <w:highlight w:val="yellow"/>
        </w:rPr>
        <w:t>) {</w:t>
      </w:r>
    </w:p>
    <w:p w14:paraId="403DECC7" w14:textId="3A34CAA8" w:rsidR="00E74D42" w:rsidRPr="00E74D42" w:rsidRDefault="00E74D42" w:rsidP="00E74D42">
      <w:pPr>
        <w:autoSpaceDE w:val="0"/>
        <w:autoSpaceDN w:val="0"/>
        <w:bidi w:val="0"/>
        <w:adjustRightInd w:val="0"/>
        <w:rPr>
          <w:rFonts w:ascii="Consolas" w:eastAsiaTheme="minorHAnsi" w:hAnsi="Consolas" w:cs="Consolas"/>
          <w:sz w:val="20"/>
          <w:szCs w:val="20"/>
          <w:highlight w:val="yellow"/>
        </w:rPr>
      </w:pPr>
      <w:r w:rsidRPr="00E74D42">
        <w:rPr>
          <w:rFonts w:ascii="Consolas" w:eastAsiaTheme="minorHAnsi" w:hAnsi="Consolas" w:cs="Consolas"/>
          <w:color w:val="000000"/>
          <w:sz w:val="20"/>
          <w:szCs w:val="20"/>
          <w:highlight w:val="yellow"/>
        </w:rPr>
        <w:tab/>
      </w:r>
      <w:r w:rsidRPr="00E74D42">
        <w:rPr>
          <w:rFonts w:ascii="Consolas" w:eastAsiaTheme="minorHAnsi" w:hAnsi="Consolas" w:cs="Consolas"/>
          <w:b/>
          <w:bCs/>
          <w:color w:val="7F0055"/>
          <w:sz w:val="20"/>
          <w:szCs w:val="20"/>
          <w:highlight w:val="yellow"/>
        </w:rPr>
        <w:t>int</w:t>
      </w:r>
      <w:r w:rsidRPr="00E74D42">
        <w:rPr>
          <w:rFonts w:ascii="Consolas" w:eastAsiaTheme="minorHAnsi" w:hAnsi="Consolas" w:cs="Consolas"/>
          <w:color w:val="000000"/>
          <w:sz w:val="20"/>
          <w:szCs w:val="20"/>
          <w:highlight w:val="yellow"/>
        </w:rPr>
        <w:t xml:space="preserve"> </w:t>
      </w:r>
      <w:r w:rsidRPr="00E74D42">
        <w:rPr>
          <w:rFonts w:ascii="Consolas" w:eastAsiaTheme="minorHAnsi" w:hAnsi="Consolas" w:cs="Consolas"/>
          <w:color w:val="6A3E3E"/>
          <w:sz w:val="20"/>
          <w:szCs w:val="20"/>
          <w:highlight w:val="yellow"/>
        </w:rPr>
        <w:t>size</w:t>
      </w:r>
      <w:r w:rsidRPr="00E74D42">
        <w:rPr>
          <w:rFonts w:ascii="Consolas" w:eastAsiaTheme="minorHAnsi" w:hAnsi="Consolas" w:cs="Consolas"/>
          <w:color w:val="000000"/>
          <w:sz w:val="20"/>
          <w:szCs w:val="20"/>
          <w:highlight w:val="yellow"/>
        </w:rPr>
        <w:t xml:space="preserve"> = 0;</w:t>
      </w:r>
    </w:p>
    <w:p w14:paraId="22B15F84" w14:textId="77777777" w:rsidR="00E74D42" w:rsidRPr="00E74D42" w:rsidRDefault="00E74D42" w:rsidP="00E74D42">
      <w:pPr>
        <w:autoSpaceDE w:val="0"/>
        <w:autoSpaceDN w:val="0"/>
        <w:bidi w:val="0"/>
        <w:adjustRightInd w:val="0"/>
        <w:rPr>
          <w:rFonts w:ascii="Consolas" w:eastAsiaTheme="minorHAnsi" w:hAnsi="Consolas" w:cs="Consolas"/>
          <w:sz w:val="20"/>
          <w:szCs w:val="20"/>
          <w:highlight w:val="yellow"/>
        </w:rPr>
      </w:pPr>
    </w:p>
    <w:p w14:paraId="09AA20E6" w14:textId="164F63B4" w:rsidR="00E74D42" w:rsidRPr="00E74D42" w:rsidRDefault="00E74D42" w:rsidP="00E74D42">
      <w:pPr>
        <w:autoSpaceDE w:val="0"/>
        <w:autoSpaceDN w:val="0"/>
        <w:bidi w:val="0"/>
        <w:adjustRightInd w:val="0"/>
        <w:rPr>
          <w:rFonts w:ascii="Consolas" w:eastAsiaTheme="minorHAnsi" w:hAnsi="Consolas" w:cs="Consolas"/>
          <w:sz w:val="20"/>
          <w:szCs w:val="20"/>
          <w:highlight w:val="yellow"/>
        </w:rPr>
      </w:pPr>
      <w:r w:rsidRPr="00E74D42">
        <w:rPr>
          <w:rFonts w:ascii="Consolas" w:eastAsiaTheme="minorHAnsi" w:hAnsi="Consolas" w:cs="Consolas"/>
          <w:color w:val="000000"/>
          <w:sz w:val="20"/>
          <w:szCs w:val="20"/>
          <w:highlight w:val="yellow"/>
        </w:rPr>
        <w:tab/>
      </w:r>
      <w:r w:rsidRPr="00E74D42">
        <w:rPr>
          <w:rFonts w:ascii="Consolas" w:eastAsiaTheme="minorHAnsi" w:hAnsi="Consolas" w:cs="Consolas"/>
          <w:b/>
          <w:bCs/>
          <w:color w:val="7F0055"/>
          <w:sz w:val="20"/>
          <w:szCs w:val="20"/>
          <w:highlight w:val="yellow"/>
        </w:rPr>
        <w:t>for</w:t>
      </w:r>
      <w:r w:rsidRPr="00E74D42">
        <w:rPr>
          <w:rFonts w:ascii="Consolas" w:eastAsiaTheme="minorHAnsi" w:hAnsi="Consolas" w:cs="Consolas"/>
          <w:color w:val="000000"/>
          <w:sz w:val="20"/>
          <w:szCs w:val="20"/>
          <w:highlight w:val="yellow"/>
        </w:rPr>
        <w:t xml:space="preserve"> (</w:t>
      </w:r>
      <w:r w:rsidRPr="00E74D42">
        <w:rPr>
          <w:rFonts w:ascii="Consolas" w:eastAsiaTheme="minorHAnsi" w:hAnsi="Consolas" w:cs="Consolas"/>
          <w:b/>
          <w:bCs/>
          <w:color w:val="7F0055"/>
          <w:sz w:val="20"/>
          <w:szCs w:val="20"/>
          <w:highlight w:val="yellow"/>
        </w:rPr>
        <w:t>int</w:t>
      </w:r>
      <w:r w:rsidRPr="00E74D42">
        <w:rPr>
          <w:rFonts w:ascii="Consolas" w:eastAsiaTheme="minorHAnsi" w:hAnsi="Consolas" w:cs="Consolas"/>
          <w:color w:val="000000"/>
          <w:sz w:val="20"/>
          <w:szCs w:val="20"/>
          <w:highlight w:val="yellow"/>
        </w:rPr>
        <w:t xml:space="preserve"> </w:t>
      </w:r>
      <w:r w:rsidRPr="00E74D42">
        <w:rPr>
          <w:rFonts w:ascii="Consolas" w:eastAsiaTheme="minorHAnsi" w:hAnsi="Consolas" w:cs="Consolas"/>
          <w:color w:val="6A3E3E"/>
          <w:sz w:val="20"/>
          <w:szCs w:val="20"/>
          <w:highlight w:val="yellow"/>
        </w:rPr>
        <w:t>i</w:t>
      </w:r>
      <w:r w:rsidRPr="00E74D42">
        <w:rPr>
          <w:rFonts w:ascii="Consolas" w:eastAsiaTheme="minorHAnsi" w:hAnsi="Consolas" w:cs="Consolas"/>
          <w:color w:val="000000"/>
          <w:sz w:val="20"/>
          <w:szCs w:val="20"/>
          <w:highlight w:val="yellow"/>
        </w:rPr>
        <w:t xml:space="preserve"> = 0; </w:t>
      </w:r>
      <w:r w:rsidRPr="00E74D42">
        <w:rPr>
          <w:rFonts w:ascii="Consolas" w:eastAsiaTheme="minorHAnsi" w:hAnsi="Consolas" w:cs="Consolas"/>
          <w:color w:val="6A3E3E"/>
          <w:sz w:val="20"/>
          <w:szCs w:val="20"/>
          <w:highlight w:val="yellow"/>
        </w:rPr>
        <w:t>i</w:t>
      </w:r>
      <w:r w:rsidRPr="00E74D42">
        <w:rPr>
          <w:rFonts w:ascii="Consolas" w:eastAsiaTheme="minorHAnsi" w:hAnsi="Consolas" w:cs="Consolas"/>
          <w:color w:val="000000"/>
          <w:sz w:val="20"/>
          <w:szCs w:val="20"/>
          <w:highlight w:val="yellow"/>
        </w:rPr>
        <w:t xml:space="preserve"> &lt; </w:t>
      </w:r>
      <w:r w:rsidRPr="00E74D42">
        <w:rPr>
          <w:rFonts w:ascii="Consolas" w:eastAsiaTheme="minorHAnsi" w:hAnsi="Consolas" w:cs="Consolas"/>
          <w:color w:val="6A3E3E"/>
          <w:sz w:val="20"/>
          <w:szCs w:val="20"/>
          <w:highlight w:val="yellow"/>
        </w:rPr>
        <w:t>matrix</w:t>
      </w:r>
      <w:r w:rsidRPr="00E74D42">
        <w:rPr>
          <w:rFonts w:ascii="Consolas" w:eastAsiaTheme="minorHAnsi" w:hAnsi="Consolas" w:cs="Consolas"/>
          <w:color w:val="000000"/>
          <w:sz w:val="20"/>
          <w:szCs w:val="20"/>
          <w:highlight w:val="yellow"/>
        </w:rPr>
        <w:t>.</w:t>
      </w:r>
      <w:r w:rsidRPr="00E74D42">
        <w:rPr>
          <w:rFonts w:ascii="Consolas" w:eastAsiaTheme="minorHAnsi" w:hAnsi="Consolas" w:cs="Consolas"/>
          <w:color w:val="0000C0"/>
          <w:sz w:val="20"/>
          <w:szCs w:val="20"/>
          <w:highlight w:val="yellow"/>
        </w:rPr>
        <w:t>length</w:t>
      </w:r>
      <w:r w:rsidRPr="00E74D42">
        <w:rPr>
          <w:rFonts w:ascii="Consolas" w:eastAsiaTheme="minorHAnsi" w:hAnsi="Consolas" w:cs="Consolas"/>
          <w:color w:val="000000"/>
          <w:sz w:val="20"/>
          <w:szCs w:val="20"/>
          <w:highlight w:val="yellow"/>
        </w:rPr>
        <w:t xml:space="preserve">; </w:t>
      </w:r>
      <w:r w:rsidRPr="00E74D42">
        <w:rPr>
          <w:rFonts w:ascii="Consolas" w:eastAsiaTheme="minorHAnsi" w:hAnsi="Consolas" w:cs="Consolas"/>
          <w:color w:val="6A3E3E"/>
          <w:sz w:val="20"/>
          <w:szCs w:val="20"/>
          <w:highlight w:val="yellow"/>
        </w:rPr>
        <w:t>i</w:t>
      </w:r>
      <w:r w:rsidRPr="00E74D42">
        <w:rPr>
          <w:rFonts w:ascii="Consolas" w:eastAsiaTheme="minorHAnsi" w:hAnsi="Consolas" w:cs="Consolas"/>
          <w:color w:val="000000"/>
          <w:sz w:val="20"/>
          <w:szCs w:val="20"/>
          <w:highlight w:val="yellow"/>
        </w:rPr>
        <w:t>++) {</w:t>
      </w:r>
    </w:p>
    <w:p w14:paraId="5EBCD824" w14:textId="7EB0AD9B" w:rsidR="00E74D42" w:rsidRPr="00E74D42" w:rsidRDefault="00E74D42" w:rsidP="00E74D42">
      <w:pPr>
        <w:autoSpaceDE w:val="0"/>
        <w:autoSpaceDN w:val="0"/>
        <w:bidi w:val="0"/>
        <w:adjustRightInd w:val="0"/>
        <w:rPr>
          <w:rFonts w:ascii="Consolas" w:eastAsiaTheme="minorHAnsi" w:hAnsi="Consolas" w:cs="Consolas"/>
          <w:sz w:val="20"/>
          <w:szCs w:val="20"/>
          <w:highlight w:val="yellow"/>
        </w:rPr>
      </w:pPr>
      <w:r w:rsidRPr="00E74D42">
        <w:rPr>
          <w:rFonts w:ascii="Consolas" w:eastAsiaTheme="minorHAnsi" w:hAnsi="Consolas" w:cs="Consolas"/>
          <w:color w:val="000000"/>
          <w:sz w:val="20"/>
          <w:szCs w:val="20"/>
          <w:highlight w:val="yellow"/>
        </w:rPr>
        <w:tab/>
      </w:r>
      <w:r w:rsidRPr="00E74D42">
        <w:rPr>
          <w:rFonts w:ascii="Consolas" w:eastAsiaTheme="minorHAnsi" w:hAnsi="Consolas" w:cs="Consolas"/>
          <w:color w:val="000000"/>
          <w:sz w:val="20"/>
          <w:szCs w:val="20"/>
          <w:highlight w:val="yellow"/>
        </w:rPr>
        <w:tab/>
      </w:r>
      <w:r w:rsidRPr="00E74D42">
        <w:rPr>
          <w:rFonts w:ascii="Consolas" w:eastAsiaTheme="minorHAnsi" w:hAnsi="Consolas" w:cs="Consolas"/>
          <w:b/>
          <w:bCs/>
          <w:color w:val="7F0055"/>
          <w:sz w:val="20"/>
          <w:szCs w:val="20"/>
          <w:highlight w:val="yellow"/>
        </w:rPr>
        <w:t>for</w:t>
      </w:r>
      <w:r w:rsidRPr="00E74D42">
        <w:rPr>
          <w:rFonts w:ascii="Consolas" w:eastAsiaTheme="minorHAnsi" w:hAnsi="Consolas" w:cs="Consolas"/>
          <w:color w:val="000000"/>
          <w:sz w:val="20"/>
          <w:szCs w:val="20"/>
          <w:highlight w:val="yellow"/>
        </w:rPr>
        <w:t xml:space="preserve"> (</w:t>
      </w:r>
      <w:r w:rsidRPr="00E74D42">
        <w:rPr>
          <w:rFonts w:ascii="Consolas" w:eastAsiaTheme="minorHAnsi" w:hAnsi="Consolas" w:cs="Consolas"/>
          <w:b/>
          <w:bCs/>
          <w:color w:val="7F0055"/>
          <w:sz w:val="20"/>
          <w:szCs w:val="20"/>
          <w:highlight w:val="yellow"/>
        </w:rPr>
        <w:t>int</w:t>
      </w:r>
      <w:r w:rsidRPr="00E74D42">
        <w:rPr>
          <w:rFonts w:ascii="Consolas" w:eastAsiaTheme="minorHAnsi" w:hAnsi="Consolas" w:cs="Consolas"/>
          <w:color w:val="000000"/>
          <w:sz w:val="20"/>
          <w:szCs w:val="20"/>
          <w:highlight w:val="yellow"/>
        </w:rPr>
        <w:t xml:space="preserve"> </w:t>
      </w:r>
      <w:r w:rsidRPr="00E74D42">
        <w:rPr>
          <w:rFonts w:ascii="Consolas" w:eastAsiaTheme="minorHAnsi" w:hAnsi="Consolas" w:cs="Consolas"/>
          <w:color w:val="6A3E3E"/>
          <w:sz w:val="20"/>
          <w:szCs w:val="20"/>
          <w:highlight w:val="yellow"/>
        </w:rPr>
        <w:t>j</w:t>
      </w:r>
      <w:r w:rsidRPr="00E74D42">
        <w:rPr>
          <w:rFonts w:ascii="Consolas" w:eastAsiaTheme="minorHAnsi" w:hAnsi="Consolas" w:cs="Consolas"/>
          <w:color w:val="000000"/>
          <w:sz w:val="20"/>
          <w:szCs w:val="20"/>
          <w:highlight w:val="yellow"/>
        </w:rPr>
        <w:t xml:space="preserve"> = 0; </w:t>
      </w:r>
      <w:r w:rsidRPr="00E74D42">
        <w:rPr>
          <w:rFonts w:ascii="Consolas" w:eastAsiaTheme="minorHAnsi" w:hAnsi="Consolas" w:cs="Consolas"/>
          <w:color w:val="6A3E3E"/>
          <w:sz w:val="20"/>
          <w:szCs w:val="20"/>
          <w:highlight w:val="yellow"/>
        </w:rPr>
        <w:t>j</w:t>
      </w:r>
      <w:r w:rsidRPr="00E74D42">
        <w:rPr>
          <w:rFonts w:ascii="Consolas" w:eastAsiaTheme="minorHAnsi" w:hAnsi="Consolas" w:cs="Consolas"/>
          <w:color w:val="000000"/>
          <w:sz w:val="20"/>
          <w:szCs w:val="20"/>
          <w:highlight w:val="yellow"/>
        </w:rPr>
        <w:t xml:space="preserve"> &lt; </w:t>
      </w:r>
      <w:r w:rsidRPr="00E74D42">
        <w:rPr>
          <w:rFonts w:ascii="Consolas" w:eastAsiaTheme="minorHAnsi" w:hAnsi="Consolas" w:cs="Consolas"/>
          <w:color w:val="6A3E3E"/>
          <w:sz w:val="20"/>
          <w:szCs w:val="20"/>
          <w:highlight w:val="yellow"/>
        </w:rPr>
        <w:t>matrix</w:t>
      </w:r>
      <w:r w:rsidRPr="00E74D42">
        <w:rPr>
          <w:rFonts w:ascii="Consolas" w:eastAsiaTheme="minorHAnsi" w:hAnsi="Consolas" w:cs="Consolas"/>
          <w:color w:val="000000"/>
          <w:sz w:val="20"/>
          <w:szCs w:val="20"/>
          <w:highlight w:val="yellow"/>
        </w:rPr>
        <w:t>[</w:t>
      </w:r>
      <w:r w:rsidRPr="00E74D42">
        <w:rPr>
          <w:rFonts w:ascii="Consolas" w:eastAsiaTheme="minorHAnsi" w:hAnsi="Consolas" w:cs="Consolas"/>
          <w:color w:val="6A3E3E"/>
          <w:sz w:val="20"/>
          <w:szCs w:val="20"/>
          <w:highlight w:val="yellow"/>
        </w:rPr>
        <w:t>i</w:t>
      </w:r>
      <w:r w:rsidRPr="00E74D42">
        <w:rPr>
          <w:rFonts w:ascii="Consolas" w:eastAsiaTheme="minorHAnsi" w:hAnsi="Consolas" w:cs="Consolas"/>
          <w:color w:val="000000"/>
          <w:sz w:val="20"/>
          <w:szCs w:val="20"/>
          <w:highlight w:val="yellow"/>
        </w:rPr>
        <w:t>].</w:t>
      </w:r>
      <w:r w:rsidRPr="00E74D42">
        <w:rPr>
          <w:rFonts w:ascii="Consolas" w:eastAsiaTheme="minorHAnsi" w:hAnsi="Consolas" w:cs="Consolas"/>
          <w:color w:val="0000C0"/>
          <w:sz w:val="20"/>
          <w:szCs w:val="20"/>
          <w:highlight w:val="yellow"/>
        </w:rPr>
        <w:t>length</w:t>
      </w:r>
      <w:r w:rsidRPr="00E74D42">
        <w:rPr>
          <w:rFonts w:ascii="Consolas" w:eastAsiaTheme="minorHAnsi" w:hAnsi="Consolas" w:cs="Consolas"/>
          <w:color w:val="000000"/>
          <w:sz w:val="20"/>
          <w:szCs w:val="20"/>
          <w:highlight w:val="yellow"/>
        </w:rPr>
        <w:t xml:space="preserve">; </w:t>
      </w:r>
      <w:r w:rsidRPr="00E74D42">
        <w:rPr>
          <w:rFonts w:ascii="Consolas" w:eastAsiaTheme="minorHAnsi" w:hAnsi="Consolas" w:cs="Consolas"/>
          <w:color w:val="6A3E3E"/>
          <w:sz w:val="20"/>
          <w:szCs w:val="20"/>
          <w:highlight w:val="yellow"/>
        </w:rPr>
        <w:t>j</w:t>
      </w:r>
      <w:r w:rsidRPr="00E74D42">
        <w:rPr>
          <w:rFonts w:ascii="Consolas" w:eastAsiaTheme="minorHAnsi" w:hAnsi="Consolas" w:cs="Consolas"/>
          <w:color w:val="000000"/>
          <w:sz w:val="20"/>
          <w:szCs w:val="20"/>
          <w:highlight w:val="yellow"/>
        </w:rPr>
        <w:t>++) {</w:t>
      </w:r>
    </w:p>
    <w:p w14:paraId="0DBCCCF3" w14:textId="5B00FC82" w:rsidR="00E74D42" w:rsidRPr="00E74D42" w:rsidRDefault="00E74D42" w:rsidP="00E74D42">
      <w:pPr>
        <w:autoSpaceDE w:val="0"/>
        <w:autoSpaceDN w:val="0"/>
        <w:bidi w:val="0"/>
        <w:adjustRightInd w:val="0"/>
        <w:rPr>
          <w:rFonts w:ascii="Consolas" w:eastAsiaTheme="minorHAnsi" w:hAnsi="Consolas" w:cs="Consolas"/>
          <w:sz w:val="20"/>
          <w:szCs w:val="20"/>
          <w:highlight w:val="yellow"/>
        </w:rPr>
      </w:pPr>
      <w:r w:rsidRPr="00E74D42">
        <w:rPr>
          <w:rFonts w:ascii="Consolas" w:eastAsiaTheme="minorHAnsi" w:hAnsi="Consolas" w:cs="Consolas"/>
          <w:color w:val="000000"/>
          <w:sz w:val="20"/>
          <w:szCs w:val="20"/>
          <w:highlight w:val="yellow"/>
        </w:rPr>
        <w:tab/>
      </w:r>
      <w:r w:rsidRPr="00E74D42">
        <w:rPr>
          <w:rFonts w:ascii="Consolas" w:eastAsiaTheme="minorHAnsi" w:hAnsi="Consolas" w:cs="Consolas"/>
          <w:color w:val="000000"/>
          <w:sz w:val="20"/>
          <w:szCs w:val="20"/>
          <w:highlight w:val="yellow"/>
        </w:rPr>
        <w:tab/>
      </w:r>
      <w:r w:rsidRPr="00E74D42">
        <w:rPr>
          <w:rFonts w:ascii="Consolas" w:eastAsiaTheme="minorHAnsi" w:hAnsi="Consolas" w:cs="Consolas"/>
          <w:color w:val="000000"/>
          <w:sz w:val="20"/>
          <w:szCs w:val="20"/>
          <w:highlight w:val="yellow"/>
        </w:rPr>
        <w:tab/>
      </w:r>
      <w:r w:rsidRPr="00E74D42">
        <w:rPr>
          <w:rFonts w:ascii="Consolas" w:eastAsiaTheme="minorHAnsi" w:hAnsi="Consolas" w:cs="Consolas"/>
          <w:b/>
          <w:bCs/>
          <w:color w:val="7F0055"/>
          <w:sz w:val="20"/>
          <w:szCs w:val="20"/>
          <w:highlight w:val="yellow"/>
        </w:rPr>
        <w:t>int</w:t>
      </w:r>
      <w:r w:rsidRPr="00E74D42">
        <w:rPr>
          <w:rFonts w:ascii="Consolas" w:eastAsiaTheme="minorHAnsi" w:hAnsi="Consolas" w:cs="Consolas"/>
          <w:color w:val="000000"/>
          <w:sz w:val="20"/>
          <w:szCs w:val="20"/>
          <w:highlight w:val="yellow"/>
        </w:rPr>
        <w:t xml:space="preserve"> </w:t>
      </w:r>
      <w:r w:rsidRPr="00E74D42">
        <w:rPr>
          <w:rFonts w:ascii="Consolas" w:eastAsiaTheme="minorHAnsi" w:hAnsi="Consolas" w:cs="Consolas"/>
          <w:color w:val="6A3E3E"/>
          <w:sz w:val="20"/>
          <w:szCs w:val="20"/>
          <w:highlight w:val="yellow"/>
        </w:rPr>
        <w:t>curSize</w:t>
      </w:r>
      <w:r w:rsidRPr="00E74D42">
        <w:rPr>
          <w:rFonts w:ascii="Consolas" w:eastAsiaTheme="minorHAnsi" w:hAnsi="Consolas" w:cs="Consolas"/>
          <w:color w:val="000000"/>
          <w:sz w:val="20"/>
          <w:szCs w:val="20"/>
          <w:highlight w:val="yellow"/>
        </w:rPr>
        <w:t xml:space="preserve"> = </w:t>
      </w:r>
      <w:r w:rsidRPr="00E74D42">
        <w:rPr>
          <w:rFonts w:ascii="Consolas" w:eastAsiaTheme="minorHAnsi" w:hAnsi="Consolas" w:cs="Consolas"/>
          <w:i/>
          <w:iCs/>
          <w:color w:val="000000"/>
          <w:sz w:val="20"/>
          <w:szCs w:val="20"/>
          <w:highlight w:val="yellow"/>
        </w:rPr>
        <w:t>biggestSquareWithSameValueFromPos</w:t>
      </w:r>
      <w:r w:rsidRPr="00E74D42">
        <w:rPr>
          <w:rFonts w:ascii="Consolas" w:eastAsiaTheme="minorHAnsi" w:hAnsi="Consolas" w:cs="Consolas"/>
          <w:color w:val="000000"/>
          <w:sz w:val="20"/>
          <w:szCs w:val="20"/>
          <w:highlight w:val="yellow"/>
        </w:rPr>
        <w:t>(</w:t>
      </w:r>
      <w:r w:rsidRPr="00E74D42">
        <w:rPr>
          <w:rFonts w:ascii="Consolas" w:eastAsiaTheme="minorHAnsi" w:hAnsi="Consolas" w:cs="Consolas"/>
          <w:color w:val="6A3E3E"/>
          <w:sz w:val="20"/>
          <w:szCs w:val="20"/>
          <w:highlight w:val="yellow"/>
        </w:rPr>
        <w:t>matrix</w:t>
      </w:r>
      <w:r w:rsidRPr="00E74D42">
        <w:rPr>
          <w:rFonts w:ascii="Consolas" w:eastAsiaTheme="minorHAnsi" w:hAnsi="Consolas" w:cs="Consolas"/>
          <w:color w:val="000000"/>
          <w:sz w:val="20"/>
          <w:szCs w:val="20"/>
          <w:highlight w:val="yellow"/>
        </w:rPr>
        <w:t xml:space="preserve">, </w:t>
      </w:r>
      <w:r w:rsidRPr="00E74D42">
        <w:rPr>
          <w:rFonts w:ascii="Consolas" w:eastAsiaTheme="minorHAnsi" w:hAnsi="Consolas" w:cs="Consolas"/>
          <w:color w:val="6A3E3E"/>
          <w:sz w:val="20"/>
          <w:szCs w:val="20"/>
          <w:highlight w:val="yellow"/>
        </w:rPr>
        <w:t>i</w:t>
      </w:r>
      <w:r w:rsidRPr="00E74D42">
        <w:rPr>
          <w:rFonts w:ascii="Consolas" w:eastAsiaTheme="minorHAnsi" w:hAnsi="Consolas" w:cs="Consolas"/>
          <w:color w:val="000000"/>
          <w:sz w:val="20"/>
          <w:szCs w:val="20"/>
          <w:highlight w:val="yellow"/>
        </w:rPr>
        <w:t xml:space="preserve">, </w:t>
      </w:r>
      <w:r w:rsidRPr="00E74D42">
        <w:rPr>
          <w:rFonts w:ascii="Consolas" w:eastAsiaTheme="minorHAnsi" w:hAnsi="Consolas" w:cs="Consolas"/>
          <w:color w:val="6A3E3E"/>
          <w:sz w:val="20"/>
          <w:szCs w:val="20"/>
          <w:highlight w:val="yellow"/>
        </w:rPr>
        <w:t>j</w:t>
      </w:r>
      <w:r w:rsidRPr="00E74D42">
        <w:rPr>
          <w:rFonts w:ascii="Consolas" w:eastAsiaTheme="minorHAnsi" w:hAnsi="Consolas" w:cs="Consolas"/>
          <w:color w:val="000000"/>
          <w:sz w:val="20"/>
          <w:szCs w:val="20"/>
          <w:highlight w:val="yellow"/>
        </w:rPr>
        <w:t>);</w:t>
      </w:r>
    </w:p>
    <w:p w14:paraId="1F0F4106" w14:textId="77777777" w:rsidR="00E74D42" w:rsidRPr="00E74D42" w:rsidRDefault="00E74D42" w:rsidP="00E74D42">
      <w:pPr>
        <w:autoSpaceDE w:val="0"/>
        <w:autoSpaceDN w:val="0"/>
        <w:bidi w:val="0"/>
        <w:adjustRightInd w:val="0"/>
        <w:rPr>
          <w:rFonts w:ascii="Consolas" w:eastAsiaTheme="minorHAnsi" w:hAnsi="Consolas" w:cs="Consolas"/>
          <w:sz w:val="20"/>
          <w:szCs w:val="20"/>
          <w:highlight w:val="yellow"/>
        </w:rPr>
      </w:pPr>
      <w:r w:rsidRPr="00E74D42">
        <w:rPr>
          <w:rFonts w:ascii="Consolas" w:eastAsiaTheme="minorHAnsi" w:hAnsi="Consolas" w:cs="Consolas"/>
          <w:color w:val="000000"/>
          <w:sz w:val="20"/>
          <w:szCs w:val="20"/>
          <w:highlight w:val="yellow"/>
        </w:rPr>
        <w:tab/>
      </w:r>
      <w:r w:rsidRPr="00E74D42">
        <w:rPr>
          <w:rFonts w:ascii="Consolas" w:eastAsiaTheme="minorHAnsi" w:hAnsi="Consolas" w:cs="Consolas"/>
          <w:color w:val="000000"/>
          <w:sz w:val="20"/>
          <w:szCs w:val="20"/>
          <w:highlight w:val="yellow"/>
        </w:rPr>
        <w:tab/>
      </w:r>
      <w:r w:rsidRPr="00E74D42">
        <w:rPr>
          <w:rFonts w:ascii="Consolas" w:eastAsiaTheme="minorHAnsi" w:hAnsi="Consolas" w:cs="Consolas"/>
          <w:color w:val="000000"/>
          <w:sz w:val="20"/>
          <w:szCs w:val="20"/>
          <w:highlight w:val="yellow"/>
        </w:rPr>
        <w:tab/>
      </w:r>
      <w:r w:rsidRPr="00E74D42">
        <w:rPr>
          <w:rFonts w:ascii="Consolas" w:eastAsiaTheme="minorHAnsi" w:hAnsi="Consolas" w:cs="Consolas"/>
          <w:color w:val="000000"/>
          <w:sz w:val="20"/>
          <w:szCs w:val="20"/>
          <w:highlight w:val="yellow"/>
        </w:rPr>
        <w:tab/>
      </w:r>
      <w:r w:rsidRPr="00E74D42">
        <w:rPr>
          <w:rFonts w:ascii="Consolas" w:eastAsiaTheme="minorHAnsi" w:hAnsi="Consolas" w:cs="Consolas"/>
          <w:b/>
          <w:bCs/>
          <w:color w:val="7F0055"/>
          <w:sz w:val="20"/>
          <w:szCs w:val="20"/>
          <w:highlight w:val="yellow"/>
        </w:rPr>
        <w:t>if</w:t>
      </w:r>
      <w:r w:rsidRPr="00E74D42">
        <w:rPr>
          <w:rFonts w:ascii="Consolas" w:eastAsiaTheme="minorHAnsi" w:hAnsi="Consolas" w:cs="Consolas"/>
          <w:color w:val="000000"/>
          <w:sz w:val="20"/>
          <w:szCs w:val="20"/>
          <w:highlight w:val="yellow"/>
        </w:rPr>
        <w:t xml:space="preserve"> (</w:t>
      </w:r>
      <w:r w:rsidRPr="00E74D42">
        <w:rPr>
          <w:rFonts w:ascii="Consolas" w:eastAsiaTheme="minorHAnsi" w:hAnsi="Consolas" w:cs="Consolas"/>
          <w:color w:val="6A3E3E"/>
          <w:sz w:val="20"/>
          <w:szCs w:val="20"/>
          <w:highlight w:val="yellow"/>
        </w:rPr>
        <w:t>curSize</w:t>
      </w:r>
      <w:r w:rsidRPr="00E74D42">
        <w:rPr>
          <w:rFonts w:ascii="Consolas" w:eastAsiaTheme="minorHAnsi" w:hAnsi="Consolas" w:cs="Consolas"/>
          <w:color w:val="000000"/>
          <w:sz w:val="20"/>
          <w:szCs w:val="20"/>
          <w:highlight w:val="yellow"/>
        </w:rPr>
        <w:t xml:space="preserve"> &gt; </w:t>
      </w:r>
      <w:r w:rsidRPr="00E74D42">
        <w:rPr>
          <w:rFonts w:ascii="Consolas" w:eastAsiaTheme="minorHAnsi" w:hAnsi="Consolas" w:cs="Consolas"/>
          <w:color w:val="6A3E3E"/>
          <w:sz w:val="20"/>
          <w:szCs w:val="20"/>
          <w:highlight w:val="yellow"/>
        </w:rPr>
        <w:t>size</w:t>
      </w:r>
      <w:r w:rsidRPr="00E74D42">
        <w:rPr>
          <w:rFonts w:ascii="Consolas" w:eastAsiaTheme="minorHAnsi" w:hAnsi="Consolas" w:cs="Consolas"/>
          <w:color w:val="000000"/>
          <w:sz w:val="20"/>
          <w:szCs w:val="20"/>
          <w:highlight w:val="yellow"/>
        </w:rPr>
        <w:t>) {</w:t>
      </w:r>
    </w:p>
    <w:p w14:paraId="273E463E" w14:textId="77777777" w:rsidR="00E74D42" w:rsidRPr="00E74D42" w:rsidRDefault="00E74D42" w:rsidP="00E74D42">
      <w:pPr>
        <w:autoSpaceDE w:val="0"/>
        <w:autoSpaceDN w:val="0"/>
        <w:bidi w:val="0"/>
        <w:adjustRightInd w:val="0"/>
        <w:rPr>
          <w:rFonts w:ascii="Consolas" w:eastAsiaTheme="minorHAnsi" w:hAnsi="Consolas" w:cs="Consolas"/>
          <w:sz w:val="20"/>
          <w:szCs w:val="20"/>
          <w:highlight w:val="yellow"/>
        </w:rPr>
      </w:pPr>
      <w:r w:rsidRPr="00E74D42">
        <w:rPr>
          <w:rFonts w:ascii="Consolas" w:eastAsiaTheme="minorHAnsi" w:hAnsi="Consolas" w:cs="Consolas"/>
          <w:color w:val="000000"/>
          <w:sz w:val="20"/>
          <w:szCs w:val="20"/>
          <w:highlight w:val="yellow"/>
        </w:rPr>
        <w:tab/>
      </w:r>
      <w:r w:rsidRPr="00E74D42">
        <w:rPr>
          <w:rFonts w:ascii="Consolas" w:eastAsiaTheme="minorHAnsi" w:hAnsi="Consolas" w:cs="Consolas"/>
          <w:color w:val="000000"/>
          <w:sz w:val="20"/>
          <w:szCs w:val="20"/>
          <w:highlight w:val="yellow"/>
        </w:rPr>
        <w:tab/>
      </w:r>
      <w:r w:rsidRPr="00E74D42">
        <w:rPr>
          <w:rFonts w:ascii="Consolas" w:eastAsiaTheme="minorHAnsi" w:hAnsi="Consolas" w:cs="Consolas"/>
          <w:color w:val="000000"/>
          <w:sz w:val="20"/>
          <w:szCs w:val="20"/>
          <w:highlight w:val="yellow"/>
        </w:rPr>
        <w:tab/>
      </w:r>
      <w:r w:rsidRPr="00E74D42">
        <w:rPr>
          <w:rFonts w:ascii="Consolas" w:eastAsiaTheme="minorHAnsi" w:hAnsi="Consolas" w:cs="Consolas"/>
          <w:color w:val="000000"/>
          <w:sz w:val="20"/>
          <w:szCs w:val="20"/>
          <w:highlight w:val="yellow"/>
        </w:rPr>
        <w:tab/>
      </w:r>
      <w:r w:rsidRPr="00E74D42">
        <w:rPr>
          <w:rFonts w:ascii="Consolas" w:eastAsiaTheme="minorHAnsi" w:hAnsi="Consolas" w:cs="Consolas"/>
          <w:color w:val="000000"/>
          <w:sz w:val="20"/>
          <w:szCs w:val="20"/>
          <w:highlight w:val="yellow"/>
        </w:rPr>
        <w:tab/>
      </w:r>
      <w:r w:rsidRPr="00E74D42">
        <w:rPr>
          <w:rFonts w:ascii="Consolas" w:eastAsiaTheme="minorHAnsi" w:hAnsi="Consolas" w:cs="Consolas"/>
          <w:color w:val="6A3E3E"/>
          <w:sz w:val="20"/>
          <w:szCs w:val="20"/>
          <w:highlight w:val="yellow"/>
        </w:rPr>
        <w:t>size</w:t>
      </w:r>
      <w:r w:rsidRPr="00E74D42">
        <w:rPr>
          <w:rFonts w:ascii="Consolas" w:eastAsiaTheme="minorHAnsi" w:hAnsi="Consolas" w:cs="Consolas"/>
          <w:color w:val="000000"/>
          <w:sz w:val="20"/>
          <w:szCs w:val="20"/>
          <w:highlight w:val="yellow"/>
        </w:rPr>
        <w:t xml:space="preserve"> = </w:t>
      </w:r>
      <w:r w:rsidRPr="00E74D42">
        <w:rPr>
          <w:rFonts w:ascii="Consolas" w:eastAsiaTheme="minorHAnsi" w:hAnsi="Consolas" w:cs="Consolas"/>
          <w:color w:val="6A3E3E"/>
          <w:sz w:val="20"/>
          <w:szCs w:val="20"/>
          <w:highlight w:val="yellow"/>
        </w:rPr>
        <w:t>curSize</w:t>
      </w:r>
      <w:r w:rsidRPr="00E74D42">
        <w:rPr>
          <w:rFonts w:ascii="Consolas" w:eastAsiaTheme="minorHAnsi" w:hAnsi="Consolas" w:cs="Consolas"/>
          <w:color w:val="000000"/>
          <w:sz w:val="20"/>
          <w:szCs w:val="20"/>
          <w:highlight w:val="yellow"/>
        </w:rPr>
        <w:t>;</w:t>
      </w:r>
    </w:p>
    <w:p w14:paraId="1B1981CE" w14:textId="77777777" w:rsidR="00E74D42" w:rsidRPr="00E74D42" w:rsidRDefault="00E74D42" w:rsidP="00E74D42">
      <w:pPr>
        <w:autoSpaceDE w:val="0"/>
        <w:autoSpaceDN w:val="0"/>
        <w:bidi w:val="0"/>
        <w:adjustRightInd w:val="0"/>
        <w:rPr>
          <w:rFonts w:ascii="Consolas" w:eastAsiaTheme="minorHAnsi" w:hAnsi="Consolas" w:cs="Consolas"/>
          <w:sz w:val="20"/>
          <w:szCs w:val="20"/>
          <w:highlight w:val="yellow"/>
        </w:rPr>
      </w:pPr>
      <w:r w:rsidRPr="00E74D42">
        <w:rPr>
          <w:rFonts w:ascii="Consolas" w:eastAsiaTheme="minorHAnsi" w:hAnsi="Consolas" w:cs="Consolas"/>
          <w:color w:val="000000"/>
          <w:sz w:val="20"/>
          <w:szCs w:val="20"/>
          <w:highlight w:val="yellow"/>
        </w:rPr>
        <w:tab/>
      </w:r>
      <w:r w:rsidRPr="00E74D42">
        <w:rPr>
          <w:rFonts w:ascii="Consolas" w:eastAsiaTheme="minorHAnsi" w:hAnsi="Consolas" w:cs="Consolas"/>
          <w:color w:val="000000"/>
          <w:sz w:val="20"/>
          <w:szCs w:val="20"/>
          <w:highlight w:val="yellow"/>
        </w:rPr>
        <w:tab/>
      </w:r>
      <w:r w:rsidRPr="00E74D42">
        <w:rPr>
          <w:rFonts w:ascii="Consolas" w:eastAsiaTheme="minorHAnsi" w:hAnsi="Consolas" w:cs="Consolas"/>
          <w:color w:val="000000"/>
          <w:sz w:val="20"/>
          <w:szCs w:val="20"/>
          <w:highlight w:val="yellow"/>
        </w:rPr>
        <w:tab/>
      </w:r>
      <w:r w:rsidRPr="00E74D42">
        <w:rPr>
          <w:rFonts w:ascii="Consolas" w:eastAsiaTheme="minorHAnsi" w:hAnsi="Consolas" w:cs="Consolas"/>
          <w:color w:val="000000"/>
          <w:sz w:val="20"/>
          <w:szCs w:val="20"/>
          <w:highlight w:val="yellow"/>
        </w:rPr>
        <w:tab/>
      </w:r>
      <w:r w:rsidRPr="00E74D42">
        <w:rPr>
          <w:rFonts w:ascii="Consolas" w:eastAsiaTheme="minorHAnsi" w:hAnsi="Consolas" w:cs="Consolas"/>
          <w:color w:val="000000"/>
          <w:sz w:val="20"/>
          <w:szCs w:val="20"/>
          <w:highlight w:val="yellow"/>
        </w:rPr>
        <w:tab/>
      </w:r>
      <w:r w:rsidRPr="00E74D42">
        <w:rPr>
          <w:rFonts w:ascii="Consolas" w:eastAsiaTheme="minorHAnsi" w:hAnsi="Consolas" w:cs="Consolas"/>
          <w:color w:val="6A3E3E"/>
          <w:sz w:val="20"/>
          <w:szCs w:val="20"/>
          <w:highlight w:val="yellow"/>
        </w:rPr>
        <w:t>res</w:t>
      </w:r>
      <w:r w:rsidRPr="00E74D42">
        <w:rPr>
          <w:rFonts w:ascii="Consolas" w:eastAsiaTheme="minorHAnsi" w:hAnsi="Consolas" w:cs="Consolas"/>
          <w:color w:val="000000"/>
          <w:sz w:val="20"/>
          <w:szCs w:val="20"/>
          <w:highlight w:val="yellow"/>
        </w:rPr>
        <w:t xml:space="preserve">[0] = </w:t>
      </w:r>
      <w:r w:rsidRPr="00E74D42">
        <w:rPr>
          <w:rFonts w:ascii="Consolas" w:eastAsiaTheme="minorHAnsi" w:hAnsi="Consolas" w:cs="Consolas"/>
          <w:color w:val="6A3E3E"/>
          <w:sz w:val="20"/>
          <w:szCs w:val="20"/>
          <w:highlight w:val="yellow"/>
        </w:rPr>
        <w:t>i</w:t>
      </w:r>
      <w:r w:rsidRPr="00E74D42">
        <w:rPr>
          <w:rFonts w:ascii="Consolas" w:eastAsiaTheme="minorHAnsi" w:hAnsi="Consolas" w:cs="Consolas"/>
          <w:color w:val="000000"/>
          <w:sz w:val="20"/>
          <w:szCs w:val="20"/>
          <w:highlight w:val="yellow"/>
        </w:rPr>
        <w:t>;</w:t>
      </w:r>
    </w:p>
    <w:p w14:paraId="3C95880A" w14:textId="77777777" w:rsidR="00E74D42" w:rsidRPr="00E74D42" w:rsidRDefault="00E74D42" w:rsidP="00E74D42">
      <w:pPr>
        <w:autoSpaceDE w:val="0"/>
        <w:autoSpaceDN w:val="0"/>
        <w:bidi w:val="0"/>
        <w:adjustRightInd w:val="0"/>
        <w:rPr>
          <w:rFonts w:ascii="Consolas" w:eastAsiaTheme="minorHAnsi" w:hAnsi="Consolas" w:cs="Consolas"/>
          <w:sz w:val="20"/>
          <w:szCs w:val="20"/>
          <w:highlight w:val="yellow"/>
        </w:rPr>
      </w:pPr>
      <w:r w:rsidRPr="00E74D42">
        <w:rPr>
          <w:rFonts w:ascii="Consolas" w:eastAsiaTheme="minorHAnsi" w:hAnsi="Consolas" w:cs="Consolas"/>
          <w:color w:val="000000"/>
          <w:sz w:val="20"/>
          <w:szCs w:val="20"/>
          <w:highlight w:val="yellow"/>
        </w:rPr>
        <w:tab/>
      </w:r>
      <w:r w:rsidRPr="00E74D42">
        <w:rPr>
          <w:rFonts w:ascii="Consolas" w:eastAsiaTheme="minorHAnsi" w:hAnsi="Consolas" w:cs="Consolas"/>
          <w:color w:val="000000"/>
          <w:sz w:val="20"/>
          <w:szCs w:val="20"/>
          <w:highlight w:val="yellow"/>
        </w:rPr>
        <w:tab/>
      </w:r>
      <w:r w:rsidRPr="00E74D42">
        <w:rPr>
          <w:rFonts w:ascii="Consolas" w:eastAsiaTheme="minorHAnsi" w:hAnsi="Consolas" w:cs="Consolas"/>
          <w:color w:val="000000"/>
          <w:sz w:val="20"/>
          <w:szCs w:val="20"/>
          <w:highlight w:val="yellow"/>
        </w:rPr>
        <w:tab/>
      </w:r>
      <w:r w:rsidRPr="00E74D42">
        <w:rPr>
          <w:rFonts w:ascii="Consolas" w:eastAsiaTheme="minorHAnsi" w:hAnsi="Consolas" w:cs="Consolas"/>
          <w:color w:val="000000"/>
          <w:sz w:val="20"/>
          <w:szCs w:val="20"/>
          <w:highlight w:val="yellow"/>
        </w:rPr>
        <w:tab/>
      </w:r>
      <w:r w:rsidRPr="00E74D42">
        <w:rPr>
          <w:rFonts w:ascii="Consolas" w:eastAsiaTheme="minorHAnsi" w:hAnsi="Consolas" w:cs="Consolas"/>
          <w:color w:val="000000"/>
          <w:sz w:val="20"/>
          <w:szCs w:val="20"/>
          <w:highlight w:val="yellow"/>
        </w:rPr>
        <w:tab/>
      </w:r>
      <w:r w:rsidRPr="00E74D42">
        <w:rPr>
          <w:rFonts w:ascii="Consolas" w:eastAsiaTheme="minorHAnsi" w:hAnsi="Consolas" w:cs="Consolas"/>
          <w:color w:val="6A3E3E"/>
          <w:sz w:val="20"/>
          <w:szCs w:val="20"/>
          <w:highlight w:val="yellow"/>
        </w:rPr>
        <w:t>res</w:t>
      </w:r>
      <w:r w:rsidRPr="00E74D42">
        <w:rPr>
          <w:rFonts w:ascii="Consolas" w:eastAsiaTheme="minorHAnsi" w:hAnsi="Consolas" w:cs="Consolas"/>
          <w:color w:val="000000"/>
          <w:sz w:val="20"/>
          <w:szCs w:val="20"/>
          <w:highlight w:val="yellow"/>
        </w:rPr>
        <w:t xml:space="preserve">[1] = </w:t>
      </w:r>
      <w:r w:rsidRPr="00E74D42">
        <w:rPr>
          <w:rFonts w:ascii="Consolas" w:eastAsiaTheme="minorHAnsi" w:hAnsi="Consolas" w:cs="Consolas"/>
          <w:color w:val="6A3E3E"/>
          <w:sz w:val="20"/>
          <w:szCs w:val="20"/>
          <w:highlight w:val="yellow"/>
        </w:rPr>
        <w:t>j</w:t>
      </w:r>
      <w:r w:rsidRPr="00E74D42">
        <w:rPr>
          <w:rFonts w:ascii="Consolas" w:eastAsiaTheme="minorHAnsi" w:hAnsi="Consolas" w:cs="Consolas"/>
          <w:color w:val="000000"/>
          <w:sz w:val="20"/>
          <w:szCs w:val="20"/>
          <w:highlight w:val="yellow"/>
        </w:rPr>
        <w:t>;</w:t>
      </w:r>
    </w:p>
    <w:p w14:paraId="4F90B70E" w14:textId="77777777" w:rsidR="00E74D42" w:rsidRPr="00E74D42" w:rsidRDefault="00E74D42" w:rsidP="00E74D42">
      <w:pPr>
        <w:autoSpaceDE w:val="0"/>
        <w:autoSpaceDN w:val="0"/>
        <w:bidi w:val="0"/>
        <w:adjustRightInd w:val="0"/>
        <w:rPr>
          <w:rFonts w:ascii="Consolas" w:eastAsiaTheme="minorHAnsi" w:hAnsi="Consolas" w:cs="Consolas"/>
          <w:sz w:val="20"/>
          <w:szCs w:val="20"/>
          <w:highlight w:val="yellow"/>
        </w:rPr>
      </w:pPr>
      <w:r w:rsidRPr="00E74D42">
        <w:rPr>
          <w:rFonts w:ascii="Consolas" w:eastAsiaTheme="minorHAnsi" w:hAnsi="Consolas" w:cs="Consolas"/>
          <w:color w:val="000000"/>
          <w:sz w:val="20"/>
          <w:szCs w:val="20"/>
          <w:highlight w:val="yellow"/>
        </w:rPr>
        <w:tab/>
      </w:r>
      <w:r w:rsidRPr="00E74D42">
        <w:rPr>
          <w:rFonts w:ascii="Consolas" w:eastAsiaTheme="minorHAnsi" w:hAnsi="Consolas" w:cs="Consolas"/>
          <w:color w:val="000000"/>
          <w:sz w:val="20"/>
          <w:szCs w:val="20"/>
          <w:highlight w:val="yellow"/>
        </w:rPr>
        <w:tab/>
      </w:r>
      <w:r w:rsidRPr="00E74D42">
        <w:rPr>
          <w:rFonts w:ascii="Consolas" w:eastAsiaTheme="minorHAnsi" w:hAnsi="Consolas" w:cs="Consolas"/>
          <w:color w:val="000000"/>
          <w:sz w:val="20"/>
          <w:szCs w:val="20"/>
          <w:highlight w:val="yellow"/>
        </w:rPr>
        <w:tab/>
      </w:r>
      <w:r w:rsidRPr="00E74D42">
        <w:rPr>
          <w:rFonts w:ascii="Consolas" w:eastAsiaTheme="minorHAnsi" w:hAnsi="Consolas" w:cs="Consolas"/>
          <w:color w:val="000000"/>
          <w:sz w:val="20"/>
          <w:szCs w:val="20"/>
          <w:highlight w:val="yellow"/>
        </w:rPr>
        <w:tab/>
        <w:t>}</w:t>
      </w:r>
    </w:p>
    <w:p w14:paraId="7DCB829A" w14:textId="77777777" w:rsidR="00E74D42" w:rsidRPr="00E74D42" w:rsidRDefault="00E74D42" w:rsidP="00E74D42">
      <w:pPr>
        <w:autoSpaceDE w:val="0"/>
        <w:autoSpaceDN w:val="0"/>
        <w:bidi w:val="0"/>
        <w:adjustRightInd w:val="0"/>
        <w:rPr>
          <w:rFonts w:ascii="Consolas" w:eastAsiaTheme="minorHAnsi" w:hAnsi="Consolas" w:cs="Consolas"/>
          <w:sz w:val="20"/>
          <w:szCs w:val="20"/>
          <w:highlight w:val="yellow"/>
        </w:rPr>
      </w:pPr>
      <w:r w:rsidRPr="00E74D42">
        <w:rPr>
          <w:rFonts w:ascii="Consolas" w:eastAsiaTheme="minorHAnsi" w:hAnsi="Consolas" w:cs="Consolas"/>
          <w:color w:val="000000"/>
          <w:sz w:val="20"/>
          <w:szCs w:val="20"/>
          <w:highlight w:val="yellow"/>
        </w:rPr>
        <w:tab/>
      </w:r>
      <w:r w:rsidRPr="00E74D42">
        <w:rPr>
          <w:rFonts w:ascii="Consolas" w:eastAsiaTheme="minorHAnsi" w:hAnsi="Consolas" w:cs="Consolas"/>
          <w:color w:val="000000"/>
          <w:sz w:val="20"/>
          <w:szCs w:val="20"/>
          <w:highlight w:val="yellow"/>
        </w:rPr>
        <w:tab/>
      </w:r>
      <w:r w:rsidRPr="00E74D42">
        <w:rPr>
          <w:rFonts w:ascii="Consolas" w:eastAsiaTheme="minorHAnsi" w:hAnsi="Consolas" w:cs="Consolas"/>
          <w:color w:val="000000"/>
          <w:sz w:val="20"/>
          <w:szCs w:val="20"/>
          <w:highlight w:val="yellow"/>
        </w:rPr>
        <w:tab/>
        <w:t>}</w:t>
      </w:r>
    </w:p>
    <w:p w14:paraId="035E4B14" w14:textId="77777777" w:rsidR="00E74D42" w:rsidRPr="00E74D42" w:rsidRDefault="00E74D42" w:rsidP="00E74D42">
      <w:pPr>
        <w:autoSpaceDE w:val="0"/>
        <w:autoSpaceDN w:val="0"/>
        <w:bidi w:val="0"/>
        <w:adjustRightInd w:val="0"/>
        <w:rPr>
          <w:rFonts w:ascii="Consolas" w:eastAsiaTheme="minorHAnsi" w:hAnsi="Consolas" w:cs="Consolas"/>
          <w:sz w:val="20"/>
          <w:szCs w:val="20"/>
          <w:highlight w:val="yellow"/>
        </w:rPr>
      </w:pPr>
      <w:r w:rsidRPr="00E74D42">
        <w:rPr>
          <w:rFonts w:ascii="Consolas" w:eastAsiaTheme="minorHAnsi" w:hAnsi="Consolas" w:cs="Consolas"/>
          <w:color w:val="000000"/>
          <w:sz w:val="20"/>
          <w:szCs w:val="20"/>
          <w:highlight w:val="yellow"/>
        </w:rPr>
        <w:tab/>
      </w:r>
      <w:r w:rsidRPr="00E74D42">
        <w:rPr>
          <w:rFonts w:ascii="Consolas" w:eastAsiaTheme="minorHAnsi" w:hAnsi="Consolas" w:cs="Consolas"/>
          <w:color w:val="000000"/>
          <w:sz w:val="20"/>
          <w:szCs w:val="20"/>
          <w:highlight w:val="yellow"/>
        </w:rPr>
        <w:tab/>
        <w:t>}</w:t>
      </w:r>
    </w:p>
    <w:p w14:paraId="5372FEEE" w14:textId="77777777" w:rsidR="00E74D42" w:rsidRPr="00E74D42" w:rsidRDefault="00E74D42" w:rsidP="00E74D42">
      <w:pPr>
        <w:autoSpaceDE w:val="0"/>
        <w:autoSpaceDN w:val="0"/>
        <w:bidi w:val="0"/>
        <w:adjustRightInd w:val="0"/>
        <w:rPr>
          <w:rFonts w:ascii="Consolas" w:eastAsiaTheme="minorHAnsi" w:hAnsi="Consolas" w:cs="Consolas"/>
          <w:sz w:val="20"/>
          <w:szCs w:val="20"/>
          <w:highlight w:val="yellow"/>
        </w:rPr>
      </w:pPr>
    </w:p>
    <w:p w14:paraId="7DAAC0EE" w14:textId="77777777" w:rsidR="00E74D42" w:rsidRPr="00E74D42" w:rsidRDefault="00E74D42" w:rsidP="00E74D42">
      <w:pPr>
        <w:autoSpaceDE w:val="0"/>
        <w:autoSpaceDN w:val="0"/>
        <w:bidi w:val="0"/>
        <w:adjustRightInd w:val="0"/>
        <w:rPr>
          <w:rFonts w:ascii="Consolas" w:eastAsiaTheme="minorHAnsi" w:hAnsi="Consolas" w:cs="Consolas"/>
          <w:sz w:val="20"/>
          <w:szCs w:val="20"/>
          <w:highlight w:val="yellow"/>
        </w:rPr>
      </w:pPr>
      <w:r w:rsidRPr="00E74D42">
        <w:rPr>
          <w:rFonts w:ascii="Consolas" w:eastAsiaTheme="minorHAnsi" w:hAnsi="Consolas" w:cs="Consolas"/>
          <w:color w:val="000000"/>
          <w:sz w:val="20"/>
          <w:szCs w:val="20"/>
          <w:highlight w:val="yellow"/>
        </w:rPr>
        <w:tab/>
      </w:r>
      <w:r w:rsidRPr="00E74D42">
        <w:rPr>
          <w:rFonts w:ascii="Consolas" w:eastAsiaTheme="minorHAnsi" w:hAnsi="Consolas" w:cs="Consolas"/>
          <w:color w:val="000000"/>
          <w:sz w:val="20"/>
          <w:szCs w:val="20"/>
          <w:highlight w:val="yellow"/>
        </w:rPr>
        <w:tab/>
      </w:r>
      <w:r w:rsidRPr="00E74D42">
        <w:rPr>
          <w:rFonts w:ascii="Consolas" w:eastAsiaTheme="minorHAnsi" w:hAnsi="Consolas" w:cs="Consolas"/>
          <w:b/>
          <w:bCs/>
          <w:color w:val="7F0055"/>
          <w:sz w:val="20"/>
          <w:szCs w:val="20"/>
          <w:highlight w:val="yellow"/>
        </w:rPr>
        <w:t>return</w:t>
      </w:r>
      <w:r w:rsidRPr="00E74D42">
        <w:rPr>
          <w:rFonts w:ascii="Consolas" w:eastAsiaTheme="minorHAnsi" w:hAnsi="Consolas" w:cs="Consolas"/>
          <w:color w:val="000000"/>
          <w:sz w:val="20"/>
          <w:szCs w:val="20"/>
          <w:highlight w:val="yellow"/>
        </w:rPr>
        <w:t xml:space="preserve"> </w:t>
      </w:r>
      <w:r w:rsidRPr="00E74D42">
        <w:rPr>
          <w:rFonts w:ascii="Consolas" w:eastAsiaTheme="minorHAnsi" w:hAnsi="Consolas" w:cs="Consolas"/>
          <w:color w:val="6A3E3E"/>
          <w:sz w:val="20"/>
          <w:szCs w:val="20"/>
          <w:highlight w:val="yellow"/>
        </w:rPr>
        <w:t>size</w:t>
      </w:r>
      <w:r w:rsidRPr="00E74D42">
        <w:rPr>
          <w:rFonts w:ascii="Consolas" w:eastAsiaTheme="minorHAnsi" w:hAnsi="Consolas" w:cs="Consolas"/>
          <w:color w:val="000000"/>
          <w:sz w:val="20"/>
          <w:szCs w:val="20"/>
          <w:highlight w:val="yellow"/>
        </w:rPr>
        <w:t>;</w:t>
      </w:r>
    </w:p>
    <w:p w14:paraId="6A387DA4" w14:textId="056ACCD5" w:rsidR="00D871F4" w:rsidRDefault="00E74D42" w:rsidP="00E74D42">
      <w:pPr>
        <w:autoSpaceDE w:val="0"/>
        <w:autoSpaceDN w:val="0"/>
        <w:bidi w:val="0"/>
        <w:adjustRightInd w:val="0"/>
        <w:rPr>
          <w:rFonts w:ascii="Consolas" w:eastAsiaTheme="minorHAnsi" w:hAnsi="Consolas" w:cs="Consolas"/>
          <w:color w:val="000000"/>
          <w:sz w:val="20"/>
          <w:szCs w:val="20"/>
          <w:highlight w:val="yellow"/>
          <w:rtl/>
        </w:rPr>
      </w:pPr>
      <w:r w:rsidRPr="00E74D42">
        <w:rPr>
          <w:rFonts w:ascii="Consolas" w:eastAsiaTheme="minorHAnsi" w:hAnsi="Consolas" w:cs="Consolas"/>
          <w:color w:val="000000"/>
          <w:sz w:val="20"/>
          <w:szCs w:val="20"/>
          <w:highlight w:val="yellow"/>
        </w:rPr>
        <w:tab/>
        <w:t>}</w:t>
      </w:r>
    </w:p>
    <w:p w14:paraId="6D40ADF7" w14:textId="655ECB79" w:rsidR="00A02859" w:rsidRDefault="00A02859" w:rsidP="00A02859">
      <w:pPr>
        <w:autoSpaceDE w:val="0"/>
        <w:autoSpaceDN w:val="0"/>
        <w:bidi w:val="0"/>
        <w:adjustRightInd w:val="0"/>
        <w:rPr>
          <w:rFonts w:ascii="Consolas" w:eastAsiaTheme="minorHAnsi" w:hAnsi="Consolas" w:cs="Consolas"/>
          <w:b/>
          <w:bCs/>
          <w:color w:val="7F0055"/>
          <w:sz w:val="20"/>
          <w:szCs w:val="20"/>
          <w:rtl/>
        </w:rPr>
      </w:pPr>
    </w:p>
    <w:p w14:paraId="19ACD6BF" w14:textId="77777777" w:rsidR="00A02859" w:rsidRPr="00A02859" w:rsidRDefault="00A02859" w:rsidP="00A02859">
      <w:pPr>
        <w:autoSpaceDE w:val="0"/>
        <w:autoSpaceDN w:val="0"/>
        <w:bidi w:val="0"/>
        <w:adjustRightInd w:val="0"/>
        <w:rPr>
          <w:rFonts w:ascii="Consolas" w:eastAsiaTheme="minorHAnsi" w:hAnsi="Consolas" w:cs="Consolas"/>
          <w:sz w:val="20"/>
          <w:szCs w:val="20"/>
          <w:highlight w:val="yellow"/>
        </w:rPr>
      </w:pPr>
      <w:r w:rsidRPr="00A02859">
        <w:rPr>
          <w:rFonts w:ascii="Consolas" w:eastAsiaTheme="minorHAnsi" w:hAnsi="Consolas" w:cs="Consolas"/>
          <w:b/>
          <w:bCs/>
          <w:color w:val="7F0055"/>
          <w:sz w:val="20"/>
          <w:szCs w:val="20"/>
          <w:highlight w:val="yellow"/>
        </w:rPr>
        <w:t>public</w:t>
      </w:r>
      <w:r w:rsidRPr="00A02859">
        <w:rPr>
          <w:rFonts w:ascii="Consolas" w:eastAsiaTheme="minorHAnsi" w:hAnsi="Consolas" w:cs="Consolas"/>
          <w:color w:val="000000"/>
          <w:sz w:val="20"/>
          <w:szCs w:val="20"/>
          <w:highlight w:val="yellow"/>
        </w:rPr>
        <w:t xml:space="preserve"> </w:t>
      </w:r>
      <w:r w:rsidRPr="00A02859">
        <w:rPr>
          <w:rFonts w:ascii="Consolas" w:eastAsiaTheme="minorHAnsi" w:hAnsi="Consolas" w:cs="Consolas"/>
          <w:b/>
          <w:bCs/>
          <w:color w:val="7F0055"/>
          <w:sz w:val="20"/>
          <w:szCs w:val="20"/>
          <w:highlight w:val="yellow"/>
        </w:rPr>
        <w:t>static</w:t>
      </w:r>
      <w:r w:rsidRPr="00A02859">
        <w:rPr>
          <w:rFonts w:ascii="Consolas" w:eastAsiaTheme="minorHAnsi" w:hAnsi="Consolas" w:cs="Consolas"/>
          <w:color w:val="000000"/>
          <w:sz w:val="20"/>
          <w:szCs w:val="20"/>
          <w:highlight w:val="yellow"/>
        </w:rPr>
        <w:t xml:space="preserve"> </w:t>
      </w:r>
      <w:r w:rsidRPr="00A02859">
        <w:rPr>
          <w:rFonts w:ascii="Consolas" w:eastAsiaTheme="minorHAnsi" w:hAnsi="Consolas" w:cs="Consolas"/>
          <w:b/>
          <w:bCs/>
          <w:color w:val="7F0055"/>
          <w:sz w:val="20"/>
          <w:szCs w:val="20"/>
          <w:highlight w:val="yellow"/>
        </w:rPr>
        <w:t>void</w:t>
      </w:r>
      <w:r w:rsidRPr="00A02859">
        <w:rPr>
          <w:rFonts w:ascii="Consolas" w:eastAsiaTheme="minorHAnsi" w:hAnsi="Consolas" w:cs="Consolas"/>
          <w:color w:val="000000"/>
          <w:sz w:val="20"/>
          <w:szCs w:val="20"/>
          <w:highlight w:val="yellow"/>
        </w:rPr>
        <w:t xml:space="preserve"> main(String[] </w:t>
      </w:r>
      <w:r w:rsidRPr="00A02859">
        <w:rPr>
          <w:rFonts w:ascii="Consolas" w:eastAsiaTheme="minorHAnsi" w:hAnsi="Consolas" w:cs="Consolas"/>
          <w:color w:val="6A3E3E"/>
          <w:sz w:val="20"/>
          <w:szCs w:val="20"/>
          <w:highlight w:val="yellow"/>
        </w:rPr>
        <w:t>args</w:t>
      </w:r>
      <w:r w:rsidRPr="00A02859">
        <w:rPr>
          <w:rFonts w:ascii="Consolas" w:eastAsiaTheme="minorHAnsi" w:hAnsi="Consolas" w:cs="Consolas"/>
          <w:color w:val="000000"/>
          <w:sz w:val="20"/>
          <w:szCs w:val="20"/>
          <w:highlight w:val="yellow"/>
        </w:rPr>
        <w:t>) {</w:t>
      </w:r>
    </w:p>
    <w:p w14:paraId="16B718CF" w14:textId="5C471B7E" w:rsidR="00A02859" w:rsidRPr="00A02859" w:rsidRDefault="00A02859" w:rsidP="00A02859">
      <w:pPr>
        <w:autoSpaceDE w:val="0"/>
        <w:autoSpaceDN w:val="0"/>
        <w:bidi w:val="0"/>
        <w:adjustRightInd w:val="0"/>
        <w:rPr>
          <w:rFonts w:ascii="Consolas" w:eastAsiaTheme="minorHAnsi" w:hAnsi="Consolas" w:cs="Consolas"/>
          <w:sz w:val="20"/>
          <w:szCs w:val="20"/>
          <w:highlight w:val="yellow"/>
        </w:rPr>
      </w:pPr>
      <w:r w:rsidRPr="00A02859">
        <w:rPr>
          <w:rFonts w:ascii="Consolas" w:eastAsiaTheme="minorHAnsi" w:hAnsi="Consolas" w:cs="Consolas"/>
          <w:color w:val="000000"/>
          <w:sz w:val="20"/>
          <w:szCs w:val="20"/>
          <w:highlight w:val="yellow"/>
        </w:rPr>
        <w:tab/>
      </w:r>
      <w:r w:rsidRPr="00A02859">
        <w:rPr>
          <w:rFonts w:ascii="Consolas" w:eastAsiaTheme="minorHAnsi" w:hAnsi="Consolas" w:cs="Consolas"/>
          <w:b/>
          <w:bCs/>
          <w:color w:val="7F0055"/>
          <w:sz w:val="20"/>
          <w:szCs w:val="20"/>
          <w:highlight w:val="yellow"/>
        </w:rPr>
        <w:t>int</w:t>
      </w:r>
      <w:r w:rsidRPr="00A02859">
        <w:rPr>
          <w:rFonts w:ascii="Consolas" w:eastAsiaTheme="minorHAnsi" w:hAnsi="Consolas" w:cs="Consolas"/>
          <w:color w:val="000000"/>
          <w:sz w:val="20"/>
          <w:szCs w:val="20"/>
          <w:highlight w:val="yellow"/>
        </w:rPr>
        <w:t xml:space="preserve">[][] </w:t>
      </w:r>
      <w:r w:rsidRPr="00A02859">
        <w:rPr>
          <w:rFonts w:ascii="Consolas" w:eastAsiaTheme="minorHAnsi" w:hAnsi="Consolas" w:cs="Consolas"/>
          <w:color w:val="6A3E3E"/>
          <w:sz w:val="20"/>
          <w:szCs w:val="20"/>
          <w:highlight w:val="yellow"/>
        </w:rPr>
        <w:t>matrix</w:t>
      </w:r>
      <w:r w:rsidRPr="00A02859">
        <w:rPr>
          <w:rFonts w:ascii="Consolas" w:eastAsiaTheme="minorHAnsi" w:hAnsi="Consolas" w:cs="Consolas"/>
          <w:color w:val="000000"/>
          <w:sz w:val="20"/>
          <w:szCs w:val="20"/>
          <w:highlight w:val="yellow"/>
        </w:rPr>
        <w:t xml:space="preserve"> = </w:t>
      </w:r>
      <w:r w:rsidRPr="00A02859">
        <w:rPr>
          <w:rFonts w:ascii="Consolas" w:eastAsiaTheme="minorHAnsi" w:hAnsi="Consolas" w:cs="Consolas"/>
          <w:b/>
          <w:bCs/>
          <w:color w:val="7F0055"/>
          <w:sz w:val="20"/>
          <w:szCs w:val="20"/>
          <w:highlight w:val="yellow"/>
        </w:rPr>
        <w:t>new</w:t>
      </w:r>
      <w:r w:rsidRPr="00A02859">
        <w:rPr>
          <w:rFonts w:ascii="Consolas" w:eastAsiaTheme="minorHAnsi" w:hAnsi="Consolas" w:cs="Consolas"/>
          <w:color w:val="000000"/>
          <w:sz w:val="20"/>
          <w:szCs w:val="20"/>
          <w:highlight w:val="yellow"/>
        </w:rPr>
        <w:t xml:space="preserve"> </w:t>
      </w:r>
      <w:r w:rsidRPr="00A02859">
        <w:rPr>
          <w:rFonts w:ascii="Consolas" w:eastAsiaTheme="minorHAnsi" w:hAnsi="Consolas" w:cs="Consolas"/>
          <w:b/>
          <w:bCs/>
          <w:color w:val="7F0055"/>
          <w:sz w:val="20"/>
          <w:szCs w:val="20"/>
          <w:highlight w:val="yellow"/>
        </w:rPr>
        <w:t>int</w:t>
      </w:r>
      <w:r w:rsidRPr="00A02859">
        <w:rPr>
          <w:rFonts w:ascii="Consolas" w:eastAsiaTheme="minorHAnsi" w:hAnsi="Consolas" w:cs="Consolas"/>
          <w:color w:val="000000"/>
          <w:sz w:val="20"/>
          <w:szCs w:val="20"/>
          <w:highlight w:val="yellow"/>
        </w:rPr>
        <w:t>[5][5];</w:t>
      </w:r>
    </w:p>
    <w:p w14:paraId="093F7DC1" w14:textId="2EF69208" w:rsidR="00A02859" w:rsidRPr="00A02859" w:rsidRDefault="00A02859" w:rsidP="00A02859">
      <w:pPr>
        <w:autoSpaceDE w:val="0"/>
        <w:autoSpaceDN w:val="0"/>
        <w:bidi w:val="0"/>
        <w:adjustRightInd w:val="0"/>
        <w:rPr>
          <w:rFonts w:ascii="Consolas" w:eastAsiaTheme="minorHAnsi" w:hAnsi="Consolas" w:cs="Consolas"/>
          <w:sz w:val="20"/>
          <w:szCs w:val="20"/>
          <w:highlight w:val="yellow"/>
        </w:rPr>
      </w:pPr>
      <w:r w:rsidRPr="00A02859">
        <w:rPr>
          <w:rFonts w:ascii="Consolas" w:eastAsiaTheme="minorHAnsi" w:hAnsi="Consolas" w:cs="Consolas"/>
          <w:color w:val="000000"/>
          <w:sz w:val="20"/>
          <w:szCs w:val="20"/>
          <w:highlight w:val="yellow"/>
        </w:rPr>
        <w:tab/>
      </w:r>
      <w:r w:rsidRPr="00A02859">
        <w:rPr>
          <w:rFonts w:ascii="Consolas" w:eastAsiaTheme="minorHAnsi" w:hAnsi="Consolas" w:cs="Consolas"/>
          <w:i/>
          <w:iCs/>
          <w:color w:val="000000"/>
          <w:sz w:val="20"/>
          <w:szCs w:val="20"/>
          <w:highlight w:val="yellow"/>
        </w:rPr>
        <w:t>randomMatrix</w:t>
      </w:r>
      <w:r w:rsidRPr="00A02859">
        <w:rPr>
          <w:rFonts w:ascii="Consolas" w:eastAsiaTheme="minorHAnsi" w:hAnsi="Consolas" w:cs="Consolas"/>
          <w:color w:val="000000"/>
          <w:sz w:val="20"/>
          <w:szCs w:val="20"/>
          <w:highlight w:val="yellow"/>
        </w:rPr>
        <w:t>(</w:t>
      </w:r>
      <w:r w:rsidRPr="00A02859">
        <w:rPr>
          <w:rFonts w:ascii="Consolas" w:eastAsiaTheme="minorHAnsi" w:hAnsi="Consolas" w:cs="Consolas"/>
          <w:color w:val="6A3E3E"/>
          <w:sz w:val="20"/>
          <w:szCs w:val="20"/>
          <w:highlight w:val="yellow"/>
        </w:rPr>
        <w:t>matrix</w:t>
      </w:r>
      <w:r w:rsidRPr="00A02859">
        <w:rPr>
          <w:rFonts w:ascii="Consolas" w:eastAsiaTheme="minorHAnsi" w:hAnsi="Consolas" w:cs="Consolas"/>
          <w:color w:val="000000"/>
          <w:sz w:val="20"/>
          <w:szCs w:val="20"/>
          <w:highlight w:val="yellow"/>
        </w:rPr>
        <w:t>);</w:t>
      </w:r>
    </w:p>
    <w:p w14:paraId="63C807F3" w14:textId="444D0DE7" w:rsidR="00A02859" w:rsidRPr="00A02859" w:rsidRDefault="00A02859" w:rsidP="00A02859">
      <w:pPr>
        <w:autoSpaceDE w:val="0"/>
        <w:autoSpaceDN w:val="0"/>
        <w:bidi w:val="0"/>
        <w:adjustRightInd w:val="0"/>
        <w:rPr>
          <w:rFonts w:ascii="Consolas" w:eastAsiaTheme="minorHAnsi" w:hAnsi="Consolas" w:cs="Consolas"/>
          <w:sz w:val="20"/>
          <w:szCs w:val="20"/>
          <w:highlight w:val="yellow"/>
        </w:rPr>
      </w:pPr>
      <w:r w:rsidRPr="00A02859">
        <w:rPr>
          <w:rFonts w:ascii="Consolas" w:eastAsiaTheme="minorHAnsi" w:hAnsi="Consolas" w:cs="Consolas"/>
          <w:color w:val="000000"/>
          <w:sz w:val="20"/>
          <w:szCs w:val="20"/>
          <w:highlight w:val="yellow"/>
        </w:rPr>
        <w:tab/>
      </w:r>
      <w:r w:rsidRPr="00A02859">
        <w:rPr>
          <w:rFonts w:ascii="Consolas" w:eastAsiaTheme="minorHAnsi" w:hAnsi="Consolas" w:cs="Consolas"/>
          <w:i/>
          <w:iCs/>
          <w:color w:val="000000"/>
          <w:sz w:val="20"/>
          <w:szCs w:val="20"/>
          <w:highlight w:val="yellow"/>
        </w:rPr>
        <w:t>printMatrix</w:t>
      </w:r>
      <w:r w:rsidRPr="00A02859">
        <w:rPr>
          <w:rFonts w:ascii="Consolas" w:eastAsiaTheme="minorHAnsi" w:hAnsi="Consolas" w:cs="Consolas"/>
          <w:color w:val="000000"/>
          <w:sz w:val="20"/>
          <w:szCs w:val="20"/>
          <w:highlight w:val="yellow"/>
        </w:rPr>
        <w:t>(</w:t>
      </w:r>
      <w:r w:rsidRPr="00A02859">
        <w:rPr>
          <w:rFonts w:ascii="Consolas" w:eastAsiaTheme="minorHAnsi" w:hAnsi="Consolas" w:cs="Consolas"/>
          <w:color w:val="6A3E3E"/>
          <w:sz w:val="20"/>
          <w:szCs w:val="20"/>
          <w:highlight w:val="yellow"/>
        </w:rPr>
        <w:t>matrix</w:t>
      </w:r>
      <w:r w:rsidRPr="00A02859">
        <w:rPr>
          <w:rFonts w:ascii="Consolas" w:eastAsiaTheme="minorHAnsi" w:hAnsi="Consolas" w:cs="Consolas"/>
          <w:color w:val="000000"/>
          <w:sz w:val="20"/>
          <w:szCs w:val="20"/>
          <w:highlight w:val="yellow"/>
        </w:rPr>
        <w:t>);</w:t>
      </w:r>
    </w:p>
    <w:p w14:paraId="0BE5EBA1" w14:textId="77777777" w:rsidR="00A02859" w:rsidRPr="00A02859" w:rsidRDefault="00A02859" w:rsidP="00A02859">
      <w:pPr>
        <w:autoSpaceDE w:val="0"/>
        <w:autoSpaceDN w:val="0"/>
        <w:bidi w:val="0"/>
        <w:adjustRightInd w:val="0"/>
        <w:rPr>
          <w:rFonts w:ascii="Consolas" w:eastAsiaTheme="minorHAnsi" w:hAnsi="Consolas" w:cs="Consolas"/>
          <w:sz w:val="20"/>
          <w:szCs w:val="20"/>
          <w:highlight w:val="yellow"/>
        </w:rPr>
      </w:pPr>
    </w:p>
    <w:p w14:paraId="0E8D4254" w14:textId="5B1B3E51" w:rsidR="00A02859" w:rsidRPr="00A02859" w:rsidRDefault="00A02859" w:rsidP="00A02859">
      <w:pPr>
        <w:autoSpaceDE w:val="0"/>
        <w:autoSpaceDN w:val="0"/>
        <w:bidi w:val="0"/>
        <w:adjustRightInd w:val="0"/>
        <w:rPr>
          <w:rFonts w:ascii="Consolas" w:eastAsiaTheme="minorHAnsi" w:hAnsi="Consolas" w:cs="Consolas"/>
          <w:sz w:val="20"/>
          <w:szCs w:val="20"/>
          <w:highlight w:val="yellow"/>
        </w:rPr>
      </w:pPr>
      <w:r w:rsidRPr="00A02859">
        <w:rPr>
          <w:rFonts w:ascii="Consolas" w:eastAsiaTheme="minorHAnsi" w:hAnsi="Consolas" w:cs="Consolas"/>
          <w:color w:val="000000"/>
          <w:sz w:val="20"/>
          <w:szCs w:val="20"/>
          <w:highlight w:val="yellow"/>
        </w:rPr>
        <w:tab/>
      </w:r>
      <w:r w:rsidRPr="00A02859">
        <w:rPr>
          <w:rFonts w:ascii="Consolas" w:eastAsiaTheme="minorHAnsi" w:hAnsi="Consolas" w:cs="Consolas"/>
          <w:b/>
          <w:bCs/>
          <w:color w:val="7F0055"/>
          <w:sz w:val="20"/>
          <w:szCs w:val="20"/>
          <w:highlight w:val="yellow"/>
        </w:rPr>
        <w:t>int</w:t>
      </w:r>
      <w:r w:rsidRPr="00A02859">
        <w:rPr>
          <w:rFonts w:ascii="Consolas" w:eastAsiaTheme="minorHAnsi" w:hAnsi="Consolas" w:cs="Consolas"/>
          <w:color w:val="000000"/>
          <w:sz w:val="20"/>
          <w:szCs w:val="20"/>
          <w:highlight w:val="yellow"/>
        </w:rPr>
        <w:t xml:space="preserve">[] </w:t>
      </w:r>
      <w:r w:rsidRPr="00A02859">
        <w:rPr>
          <w:rFonts w:ascii="Consolas" w:eastAsiaTheme="minorHAnsi" w:hAnsi="Consolas" w:cs="Consolas"/>
          <w:color w:val="6A3E3E"/>
          <w:sz w:val="20"/>
          <w:szCs w:val="20"/>
          <w:highlight w:val="yellow"/>
        </w:rPr>
        <w:t>res</w:t>
      </w:r>
      <w:r w:rsidRPr="00A02859">
        <w:rPr>
          <w:rFonts w:ascii="Consolas" w:eastAsiaTheme="minorHAnsi" w:hAnsi="Consolas" w:cs="Consolas"/>
          <w:color w:val="000000"/>
          <w:sz w:val="20"/>
          <w:szCs w:val="20"/>
          <w:highlight w:val="yellow"/>
        </w:rPr>
        <w:t xml:space="preserve"> = </w:t>
      </w:r>
      <w:r w:rsidRPr="00A02859">
        <w:rPr>
          <w:rFonts w:ascii="Consolas" w:eastAsiaTheme="minorHAnsi" w:hAnsi="Consolas" w:cs="Consolas"/>
          <w:b/>
          <w:bCs/>
          <w:color w:val="7F0055"/>
          <w:sz w:val="20"/>
          <w:szCs w:val="20"/>
          <w:highlight w:val="yellow"/>
        </w:rPr>
        <w:t>new</w:t>
      </w:r>
      <w:r w:rsidRPr="00A02859">
        <w:rPr>
          <w:rFonts w:ascii="Consolas" w:eastAsiaTheme="minorHAnsi" w:hAnsi="Consolas" w:cs="Consolas"/>
          <w:color w:val="000000"/>
          <w:sz w:val="20"/>
          <w:szCs w:val="20"/>
          <w:highlight w:val="yellow"/>
        </w:rPr>
        <w:t xml:space="preserve"> </w:t>
      </w:r>
      <w:r w:rsidRPr="00A02859">
        <w:rPr>
          <w:rFonts w:ascii="Consolas" w:eastAsiaTheme="minorHAnsi" w:hAnsi="Consolas" w:cs="Consolas"/>
          <w:b/>
          <w:bCs/>
          <w:color w:val="7F0055"/>
          <w:sz w:val="20"/>
          <w:szCs w:val="20"/>
          <w:highlight w:val="yellow"/>
        </w:rPr>
        <w:t>int</w:t>
      </w:r>
      <w:r w:rsidRPr="00A02859">
        <w:rPr>
          <w:rFonts w:ascii="Consolas" w:eastAsiaTheme="minorHAnsi" w:hAnsi="Consolas" w:cs="Consolas"/>
          <w:color w:val="000000"/>
          <w:sz w:val="20"/>
          <w:szCs w:val="20"/>
          <w:highlight w:val="yellow"/>
        </w:rPr>
        <w:t>[2];</w:t>
      </w:r>
    </w:p>
    <w:p w14:paraId="5C3644E4" w14:textId="3F329CBE" w:rsidR="00A02859" w:rsidRPr="00A02859" w:rsidRDefault="00A02859" w:rsidP="00A02859">
      <w:pPr>
        <w:autoSpaceDE w:val="0"/>
        <w:autoSpaceDN w:val="0"/>
        <w:bidi w:val="0"/>
        <w:adjustRightInd w:val="0"/>
        <w:rPr>
          <w:rFonts w:ascii="Consolas" w:eastAsiaTheme="minorHAnsi" w:hAnsi="Consolas" w:cs="Consolas"/>
          <w:sz w:val="20"/>
          <w:szCs w:val="20"/>
          <w:highlight w:val="yellow"/>
        </w:rPr>
      </w:pPr>
      <w:r w:rsidRPr="00A02859">
        <w:rPr>
          <w:rFonts w:ascii="Consolas" w:eastAsiaTheme="minorHAnsi" w:hAnsi="Consolas" w:cs="Consolas"/>
          <w:color w:val="000000"/>
          <w:sz w:val="20"/>
          <w:szCs w:val="20"/>
          <w:highlight w:val="yellow"/>
        </w:rPr>
        <w:tab/>
      </w:r>
      <w:r w:rsidRPr="00A02859">
        <w:rPr>
          <w:rFonts w:ascii="Consolas" w:eastAsiaTheme="minorHAnsi" w:hAnsi="Consolas" w:cs="Consolas"/>
          <w:b/>
          <w:bCs/>
          <w:color w:val="7F0055"/>
          <w:sz w:val="20"/>
          <w:szCs w:val="20"/>
          <w:highlight w:val="yellow"/>
        </w:rPr>
        <w:t>int</w:t>
      </w:r>
      <w:r w:rsidRPr="00A02859">
        <w:rPr>
          <w:rFonts w:ascii="Consolas" w:eastAsiaTheme="minorHAnsi" w:hAnsi="Consolas" w:cs="Consolas"/>
          <w:color w:val="000000"/>
          <w:sz w:val="20"/>
          <w:szCs w:val="20"/>
          <w:highlight w:val="yellow"/>
        </w:rPr>
        <w:t xml:space="preserve"> </w:t>
      </w:r>
      <w:r w:rsidRPr="00A02859">
        <w:rPr>
          <w:rFonts w:ascii="Consolas" w:eastAsiaTheme="minorHAnsi" w:hAnsi="Consolas" w:cs="Consolas"/>
          <w:color w:val="6A3E3E"/>
          <w:sz w:val="20"/>
          <w:szCs w:val="20"/>
          <w:highlight w:val="yellow"/>
        </w:rPr>
        <w:t>size</w:t>
      </w:r>
      <w:r w:rsidRPr="00A02859">
        <w:rPr>
          <w:rFonts w:ascii="Consolas" w:eastAsiaTheme="minorHAnsi" w:hAnsi="Consolas" w:cs="Consolas"/>
          <w:color w:val="000000"/>
          <w:sz w:val="20"/>
          <w:szCs w:val="20"/>
          <w:highlight w:val="yellow"/>
        </w:rPr>
        <w:t xml:space="preserve"> = </w:t>
      </w:r>
      <w:r w:rsidRPr="00A02859">
        <w:rPr>
          <w:rFonts w:ascii="Consolas" w:eastAsiaTheme="minorHAnsi" w:hAnsi="Consolas" w:cs="Consolas"/>
          <w:i/>
          <w:iCs/>
          <w:color w:val="000000"/>
          <w:sz w:val="20"/>
          <w:szCs w:val="20"/>
          <w:highlight w:val="yellow"/>
        </w:rPr>
        <w:t>biggestSquareWithSameValue</w:t>
      </w:r>
      <w:r w:rsidRPr="00A02859">
        <w:rPr>
          <w:rFonts w:ascii="Consolas" w:eastAsiaTheme="minorHAnsi" w:hAnsi="Consolas" w:cs="Consolas"/>
          <w:color w:val="000000"/>
          <w:sz w:val="20"/>
          <w:szCs w:val="20"/>
          <w:highlight w:val="yellow"/>
        </w:rPr>
        <w:t>(</w:t>
      </w:r>
      <w:r w:rsidRPr="00A02859">
        <w:rPr>
          <w:rFonts w:ascii="Consolas" w:eastAsiaTheme="minorHAnsi" w:hAnsi="Consolas" w:cs="Consolas"/>
          <w:color w:val="6A3E3E"/>
          <w:sz w:val="20"/>
          <w:szCs w:val="20"/>
          <w:highlight w:val="yellow"/>
        </w:rPr>
        <w:t>matrix</w:t>
      </w:r>
      <w:r w:rsidRPr="00A02859">
        <w:rPr>
          <w:rFonts w:ascii="Consolas" w:eastAsiaTheme="minorHAnsi" w:hAnsi="Consolas" w:cs="Consolas"/>
          <w:color w:val="000000"/>
          <w:sz w:val="20"/>
          <w:szCs w:val="20"/>
          <w:highlight w:val="yellow"/>
        </w:rPr>
        <w:t xml:space="preserve">, </w:t>
      </w:r>
      <w:r w:rsidRPr="00A02859">
        <w:rPr>
          <w:rFonts w:ascii="Consolas" w:eastAsiaTheme="minorHAnsi" w:hAnsi="Consolas" w:cs="Consolas"/>
          <w:color w:val="6A3E3E"/>
          <w:sz w:val="20"/>
          <w:szCs w:val="20"/>
          <w:highlight w:val="yellow"/>
        </w:rPr>
        <w:t>res</w:t>
      </w:r>
      <w:r w:rsidRPr="00A02859">
        <w:rPr>
          <w:rFonts w:ascii="Consolas" w:eastAsiaTheme="minorHAnsi" w:hAnsi="Consolas" w:cs="Consolas"/>
          <w:color w:val="000000"/>
          <w:sz w:val="20"/>
          <w:szCs w:val="20"/>
          <w:highlight w:val="yellow"/>
        </w:rPr>
        <w:t>);</w:t>
      </w:r>
    </w:p>
    <w:p w14:paraId="28FDB765" w14:textId="77777777" w:rsidR="00A02859" w:rsidRPr="00A02859" w:rsidRDefault="00A02859" w:rsidP="00A02859">
      <w:pPr>
        <w:autoSpaceDE w:val="0"/>
        <w:autoSpaceDN w:val="0"/>
        <w:bidi w:val="0"/>
        <w:adjustRightInd w:val="0"/>
        <w:rPr>
          <w:rFonts w:ascii="Consolas" w:eastAsiaTheme="minorHAnsi" w:hAnsi="Consolas" w:cs="Consolas"/>
          <w:sz w:val="20"/>
          <w:szCs w:val="20"/>
          <w:highlight w:val="yellow"/>
        </w:rPr>
      </w:pPr>
    </w:p>
    <w:p w14:paraId="28716BFE" w14:textId="13B3ED68" w:rsidR="00A02859" w:rsidRPr="00A02859" w:rsidRDefault="00A02859" w:rsidP="00A02859">
      <w:pPr>
        <w:autoSpaceDE w:val="0"/>
        <w:autoSpaceDN w:val="0"/>
        <w:bidi w:val="0"/>
        <w:adjustRightInd w:val="0"/>
        <w:rPr>
          <w:rFonts w:ascii="Consolas" w:eastAsiaTheme="minorHAnsi" w:hAnsi="Consolas" w:cs="Consolas"/>
          <w:sz w:val="20"/>
          <w:szCs w:val="20"/>
          <w:highlight w:val="yellow"/>
        </w:rPr>
      </w:pPr>
      <w:r w:rsidRPr="00A02859">
        <w:rPr>
          <w:rFonts w:ascii="Consolas" w:eastAsiaTheme="minorHAnsi" w:hAnsi="Consolas" w:cs="Consolas"/>
          <w:color w:val="000000"/>
          <w:sz w:val="20"/>
          <w:szCs w:val="20"/>
          <w:highlight w:val="yellow"/>
        </w:rPr>
        <w:tab/>
        <w:t>System.</w:t>
      </w:r>
      <w:r w:rsidRPr="00A02859">
        <w:rPr>
          <w:rFonts w:ascii="Consolas" w:eastAsiaTheme="minorHAnsi" w:hAnsi="Consolas" w:cs="Consolas"/>
          <w:b/>
          <w:bCs/>
          <w:i/>
          <w:iCs/>
          <w:color w:val="0000C0"/>
          <w:sz w:val="20"/>
          <w:szCs w:val="20"/>
          <w:highlight w:val="yellow"/>
        </w:rPr>
        <w:t>out</w:t>
      </w:r>
      <w:r w:rsidRPr="00A02859">
        <w:rPr>
          <w:rFonts w:ascii="Consolas" w:eastAsiaTheme="minorHAnsi" w:hAnsi="Consolas" w:cs="Consolas"/>
          <w:color w:val="000000"/>
          <w:sz w:val="20"/>
          <w:szCs w:val="20"/>
          <w:highlight w:val="yellow"/>
        </w:rPr>
        <w:t>.println(</w:t>
      </w:r>
      <w:r w:rsidRPr="00A02859">
        <w:rPr>
          <w:rFonts w:ascii="Consolas" w:eastAsiaTheme="minorHAnsi" w:hAnsi="Consolas" w:cs="Consolas"/>
          <w:color w:val="2A00FF"/>
          <w:sz w:val="20"/>
          <w:szCs w:val="20"/>
          <w:highlight w:val="yellow"/>
        </w:rPr>
        <w:t>"Biggest square size is "</w:t>
      </w:r>
      <w:r w:rsidRPr="00A02859">
        <w:rPr>
          <w:rFonts w:ascii="Consolas" w:eastAsiaTheme="minorHAnsi" w:hAnsi="Consolas" w:cs="Consolas"/>
          <w:color w:val="000000"/>
          <w:sz w:val="20"/>
          <w:szCs w:val="20"/>
          <w:highlight w:val="yellow"/>
        </w:rPr>
        <w:t xml:space="preserve"> + </w:t>
      </w:r>
      <w:r w:rsidRPr="00A02859">
        <w:rPr>
          <w:rFonts w:ascii="Consolas" w:eastAsiaTheme="minorHAnsi" w:hAnsi="Consolas" w:cs="Consolas"/>
          <w:color w:val="6A3E3E"/>
          <w:sz w:val="20"/>
          <w:szCs w:val="20"/>
          <w:highlight w:val="yellow"/>
        </w:rPr>
        <w:t>size</w:t>
      </w:r>
      <w:r w:rsidRPr="00A02859">
        <w:rPr>
          <w:rFonts w:ascii="Consolas" w:eastAsiaTheme="minorHAnsi" w:hAnsi="Consolas" w:cs="Consolas"/>
          <w:color w:val="000000"/>
          <w:sz w:val="20"/>
          <w:szCs w:val="20"/>
          <w:highlight w:val="yellow"/>
        </w:rPr>
        <w:t xml:space="preserve"> + </w:t>
      </w:r>
      <w:r w:rsidRPr="00A02859">
        <w:rPr>
          <w:rFonts w:ascii="Consolas" w:eastAsiaTheme="minorHAnsi" w:hAnsi="Consolas" w:cs="Consolas"/>
          <w:color w:val="2A00FF"/>
          <w:sz w:val="20"/>
          <w:szCs w:val="20"/>
          <w:highlight w:val="yellow"/>
        </w:rPr>
        <w:t>" starting from ["</w:t>
      </w:r>
      <w:r w:rsidRPr="00A02859">
        <w:rPr>
          <w:rFonts w:ascii="Consolas" w:eastAsiaTheme="minorHAnsi" w:hAnsi="Consolas" w:cs="Consolas"/>
          <w:color w:val="000000"/>
          <w:sz w:val="20"/>
          <w:szCs w:val="20"/>
          <w:highlight w:val="yellow"/>
        </w:rPr>
        <w:t xml:space="preserve"> + </w:t>
      </w:r>
      <w:r w:rsidRPr="00A02859">
        <w:rPr>
          <w:rFonts w:ascii="Consolas" w:eastAsiaTheme="minorHAnsi" w:hAnsi="Consolas" w:cs="Consolas"/>
          <w:color w:val="6A3E3E"/>
          <w:sz w:val="20"/>
          <w:szCs w:val="20"/>
          <w:highlight w:val="yellow"/>
        </w:rPr>
        <w:t>res</w:t>
      </w:r>
      <w:r w:rsidRPr="00A02859">
        <w:rPr>
          <w:rFonts w:ascii="Consolas" w:eastAsiaTheme="minorHAnsi" w:hAnsi="Consolas" w:cs="Consolas"/>
          <w:color w:val="000000"/>
          <w:sz w:val="20"/>
          <w:szCs w:val="20"/>
          <w:highlight w:val="yellow"/>
        </w:rPr>
        <w:t xml:space="preserve">[0] + </w:t>
      </w:r>
      <w:r w:rsidRPr="00A02859">
        <w:rPr>
          <w:rFonts w:ascii="Consolas" w:eastAsiaTheme="minorHAnsi" w:hAnsi="Consolas" w:cs="Consolas"/>
          <w:color w:val="2A00FF"/>
          <w:sz w:val="20"/>
          <w:szCs w:val="20"/>
          <w:highlight w:val="yellow"/>
        </w:rPr>
        <w:t>", "</w:t>
      </w:r>
      <w:r w:rsidRPr="00A02859">
        <w:rPr>
          <w:rFonts w:ascii="Consolas" w:eastAsiaTheme="minorHAnsi" w:hAnsi="Consolas" w:cs="Consolas"/>
          <w:color w:val="000000"/>
          <w:sz w:val="20"/>
          <w:szCs w:val="20"/>
          <w:highlight w:val="yellow"/>
        </w:rPr>
        <w:t xml:space="preserve"> + </w:t>
      </w:r>
      <w:r w:rsidRPr="00A02859">
        <w:rPr>
          <w:rFonts w:ascii="Consolas" w:eastAsiaTheme="minorHAnsi" w:hAnsi="Consolas" w:cs="Consolas"/>
          <w:color w:val="6A3E3E"/>
          <w:sz w:val="20"/>
          <w:szCs w:val="20"/>
          <w:highlight w:val="yellow"/>
        </w:rPr>
        <w:t>res</w:t>
      </w:r>
      <w:r w:rsidRPr="00A02859">
        <w:rPr>
          <w:rFonts w:ascii="Consolas" w:eastAsiaTheme="minorHAnsi" w:hAnsi="Consolas" w:cs="Consolas"/>
          <w:color w:val="000000"/>
          <w:sz w:val="20"/>
          <w:szCs w:val="20"/>
          <w:highlight w:val="yellow"/>
        </w:rPr>
        <w:t xml:space="preserve">[1] + </w:t>
      </w:r>
      <w:r w:rsidRPr="00A02859">
        <w:rPr>
          <w:rFonts w:ascii="Consolas" w:eastAsiaTheme="minorHAnsi" w:hAnsi="Consolas" w:cs="Consolas"/>
          <w:color w:val="2A00FF"/>
          <w:sz w:val="20"/>
          <w:szCs w:val="20"/>
          <w:highlight w:val="yellow"/>
        </w:rPr>
        <w:t>"]"</w:t>
      </w:r>
      <w:r w:rsidRPr="00A02859">
        <w:rPr>
          <w:rFonts w:ascii="Consolas" w:eastAsiaTheme="minorHAnsi" w:hAnsi="Consolas" w:cs="Consolas"/>
          <w:color w:val="000000"/>
          <w:sz w:val="20"/>
          <w:szCs w:val="20"/>
          <w:highlight w:val="yellow"/>
        </w:rPr>
        <w:t>);</w:t>
      </w:r>
    </w:p>
    <w:p w14:paraId="2248C1FF" w14:textId="78A77416" w:rsidR="00A02859" w:rsidRPr="00670595" w:rsidRDefault="00A02859" w:rsidP="00A02859">
      <w:pPr>
        <w:autoSpaceDE w:val="0"/>
        <w:autoSpaceDN w:val="0"/>
        <w:bidi w:val="0"/>
        <w:adjustRightInd w:val="0"/>
        <w:rPr>
          <w:rFonts w:ascii="Consolas" w:eastAsiaTheme="minorHAnsi" w:hAnsi="Consolas" w:cs="Consolas"/>
          <w:sz w:val="20"/>
          <w:szCs w:val="20"/>
        </w:rPr>
      </w:pPr>
      <w:r w:rsidRPr="00A02859">
        <w:rPr>
          <w:rFonts w:ascii="Consolas" w:eastAsiaTheme="minorHAnsi" w:hAnsi="Consolas" w:cs="Consolas"/>
          <w:color w:val="000000"/>
          <w:sz w:val="20"/>
          <w:szCs w:val="20"/>
          <w:highlight w:val="yellow"/>
        </w:rPr>
        <w:t>}</w:t>
      </w:r>
    </w:p>
    <w:p w14:paraId="00B0CCC8" w14:textId="77777777" w:rsidR="00A02859" w:rsidRDefault="00A02859" w:rsidP="00A02859">
      <w:pPr>
        <w:autoSpaceDE w:val="0"/>
        <w:autoSpaceDN w:val="0"/>
        <w:bidi w:val="0"/>
        <w:adjustRightInd w:val="0"/>
        <w:rPr>
          <w:rFonts w:ascii="Consolas" w:eastAsiaTheme="minorHAnsi" w:hAnsi="Consolas" w:cs="Consolas"/>
          <w:b/>
          <w:bCs/>
          <w:color w:val="7F0055"/>
          <w:sz w:val="20"/>
          <w:szCs w:val="20"/>
          <w:rtl/>
        </w:rPr>
      </w:pPr>
    </w:p>
    <w:sectPr w:rsidR="00A02859" w:rsidSect="003D7FEB">
      <w:type w:val="continuous"/>
      <w:pgSz w:w="11906" w:h="16838"/>
      <w:pgMar w:top="1440" w:right="1376" w:bottom="1260" w:left="1170" w:header="708" w:footer="708" w:gutter="0"/>
      <w:cols w:space="708"/>
      <w:bidi/>
      <w:rtlGutter/>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E3FBE" w16cex:dateUtc="2022-01-16T04:54:00Z"/>
  <w16cex:commentExtensible w16cex:durableId="258E4088" w16cex:dateUtc="2022-01-16T04:58:00Z"/>
  <w16cex:commentExtensible w16cex:durableId="258E430A" w16cex:dateUtc="2022-01-16T05:08:00Z"/>
  <w16cex:commentExtensible w16cex:durableId="258E45D8" w16cex:dateUtc="2022-01-16T05:20:00Z"/>
  <w16cex:commentExtensible w16cex:durableId="258E418A" w16cex:dateUtc="2022-01-16T05:02:00Z"/>
  <w16cex:commentExtensible w16cex:durableId="258E4208" w16cex:dateUtc="2022-01-16T05:04:00Z"/>
  <w16cex:commentExtensible w16cex:durableId="258E43F1" w16cex:dateUtc="2022-01-16T05:12:00Z"/>
  <w16cex:commentExtensible w16cex:durableId="258E4786" w16cex:dateUtc="2022-01-16T05:28:00Z"/>
  <w16cex:commentExtensible w16cex:durableId="258E543A" w16cex:dateUtc="2022-01-16T06:22:00Z"/>
  <w16cex:commentExtensible w16cex:durableId="258E559F" w16cex:dateUtc="2022-01-16T06:28:00Z"/>
  <w16cex:commentExtensible w16cex:durableId="258E57E5" w16cex:dateUtc="2022-01-16T06:37:00Z"/>
  <w16cex:commentExtensible w16cex:durableId="258E5936" w16cex:dateUtc="2022-01-16T06:43:00Z"/>
  <w16cex:commentExtensible w16cex:durableId="258E5A76" w16cex:dateUtc="2022-01-16T06:48: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DD0941" w14:textId="77777777" w:rsidR="00E56D00" w:rsidRDefault="00E56D00" w:rsidP="001915AA">
      <w:r>
        <w:separator/>
      </w:r>
    </w:p>
  </w:endnote>
  <w:endnote w:type="continuationSeparator" w:id="0">
    <w:p w14:paraId="6A911EE3" w14:textId="77777777" w:rsidR="00E56D00" w:rsidRDefault="00E56D00" w:rsidP="001915AA">
      <w:r>
        <w:continuationSeparator/>
      </w:r>
    </w:p>
  </w:endnote>
  <w:endnote w:type="continuationNotice" w:id="1">
    <w:p w14:paraId="27456FA8" w14:textId="77777777" w:rsidR="00E56D00" w:rsidRDefault="00E56D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enlo">
    <w:altName w:val="DokChampa"/>
    <w:charset w:val="00"/>
    <w:family w:val="modern"/>
    <w:pitch w:val="fixed"/>
    <w:sig w:usb0="E60022FF" w:usb1="D200F9FB" w:usb2="02000028" w:usb3="00000000" w:csb0="000001D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7B1BE7" w14:textId="77777777" w:rsidR="00282F36" w:rsidRPr="001915AA" w:rsidRDefault="00282F36">
    <w:pPr>
      <w:pStyle w:val="Footer"/>
      <w:jc w:val="center"/>
      <w:rPr>
        <w:rFonts w:asciiTheme="minorBidi" w:hAnsiTheme="minorBidi" w:cstheme="minorBidi"/>
      </w:rPr>
    </w:pPr>
    <w:r w:rsidRPr="001915AA">
      <w:rPr>
        <w:rFonts w:asciiTheme="minorBidi" w:hAnsiTheme="minorBidi" w:cstheme="minorBidi"/>
        <w:rtl/>
      </w:rPr>
      <w:t xml:space="preserve"> -</w:t>
    </w:r>
    <w:sdt>
      <w:sdtPr>
        <w:rPr>
          <w:rFonts w:asciiTheme="minorBidi" w:hAnsiTheme="minorBidi" w:cstheme="minorBidi"/>
          <w:rtl/>
        </w:rPr>
        <w:id w:val="719004225"/>
        <w:docPartObj>
          <w:docPartGallery w:val="Page Numbers (Bottom of Page)"/>
          <w:docPartUnique/>
        </w:docPartObj>
      </w:sdtPr>
      <w:sdtEndPr/>
      <w:sdtContent>
        <w:r w:rsidRPr="001915AA">
          <w:rPr>
            <w:rFonts w:asciiTheme="minorBidi" w:hAnsiTheme="minorBidi" w:cstheme="minorBidi"/>
          </w:rPr>
          <w:fldChar w:fldCharType="begin"/>
        </w:r>
        <w:r w:rsidRPr="001915AA">
          <w:rPr>
            <w:rFonts w:asciiTheme="minorBidi" w:hAnsiTheme="minorBidi" w:cstheme="minorBidi"/>
          </w:rPr>
          <w:instrText xml:space="preserve"> PAGE   \* MERGEFORMAT </w:instrText>
        </w:r>
        <w:r w:rsidRPr="001915AA">
          <w:rPr>
            <w:rFonts w:asciiTheme="minorBidi" w:hAnsiTheme="minorBidi" w:cstheme="minorBidi"/>
          </w:rPr>
          <w:fldChar w:fldCharType="separate"/>
        </w:r>
        <w:r>
          <w:rPr>
            <w:rFonts w:asciiTheme="minorBidi" w:hAnsiTheme="minorBidi" w:cstheme="minorBidi"/>
            <w:noProof/>
            <w:rtl/>
          </w:rPr>
          <w:t>11</w:t>
        </w:r>
        <w:r w:rsidRPr="001915AA">
          <w:rPr>
            <w:rFonts w:asciiTheme="minorBidi" w:hAnsiTheme="minorBidi" w:cstheme="minorBidi"/>
          </w:rPr>
          <w:fldChar w:fldCharType="end"/>
        </w:r>
        <w:r w:rsidRPr="001915AA">
          <w:rPr>
            <w:rFonts w:asciiTheme="minorBidi" w:hAnsiTheme="minorBidi" w:cstheme="minorBidi"/>
            <w:rtl/>
          </w:rPr>
          <w:t>-</w:t>
        </w:r>
      </w:sdtContent>
    </w:sdt>
  </w:p>
  <w:p w14:paraId="447B1BE8" w14:textId="77777777" w:rsidR="00282F36" w:rsidRDefault="00282F36" w:rsidP="001915AA">
    <w:pPr>
      <w:pStyle w:val="Footer"/>
      <w:ind w:left="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71482D" w14:textId="77777777" w:rsidR="00E56D00" w:rsidRDefault="00E56D00" w:rsidP="001915AA">
      <w:r>
        <w:separator/>
      </w:r>
    </w:p>
  </w:footnote>
  <w:footnote w:type="continuationSeparator" w:id="0">
    <w:p w14:paraId="4BB8969F" w14:textId="77777777" w:rsidR="00E56D00" w:rsidRDefault="00E56D00" w:rsidP="001915AA">
      <w:r>
        <w:continuationSeparator/>
      </w:r>
    </w:p>
  </w:footnote>
  <w:footnote w:type="continuationNotice" w:id="1">
    <w:p w14:paraId="0E04424B" w14:textId="77777777" w:rsidR="00E56D00" w:rsidRDefault="00E56D0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C5234"/>
    <w:multiLevelType w:val="multilevel"/>
    <w:tmpl w:val="95AA49AC"/>
    <w:lvl w:ilvl="0">
      <w:start w:val="1"/>
      <w:numFmt w:val="decimal"/>
      <w:lvlText w:val="%1."/>
      <w:lvlJc w:val="left"/>
      <w:pPr>
        <w:ind w:left="360" w:hanging="360"/>
      </w:pPr>
    </w:lvl>
    <w:lvl w:ilvl="1">
      <w:start w:val="1"/>
      <w:numFmt w:val="decimal"/>
      <w:lvlText w:val="%1.%2."/>
      <w:lvlJc w:val="left"/>
      <w:pPr>
        <w:ind w:left="792" w:hanging="432"/>
      </w:pPr>
    </w:lvl>
    <w:lvl w:ilvl="2">
      <w:numFmt w:val="bullet"/>
      <w:lvlText w:val="-"/>
      <w:lvlJc w:val="left"/>
      <w:pPr>
        <w:ind w:left="1224" w:hanging="504"/>
      </w:pPr>
      <w:rPr>
        <w:rFonts w:ascii="Arial" w:eastAsia="Times New Roman" w:hAnsi="Arial" w:cs="Aria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775C1D"/>
    <w:multiLevelType w:val="multilevel"/>
    <w:tmpl w:val="22C2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4F239E"/>
    <w:multiLevelType w:val="hybridMultilevel"/>
    <w:tmpl w:val="621C2B46"/>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4A03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41C2651"/>
    <w:multiLevelType w:val="hybridMultilevel"/>
    <w:tmpl w:val="45F8A8D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5" w15:restartNumberingAfterBreak="0">
    <w:nsid w:val="16D9370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70A70BA"/>
    <w:multiLevelType w:val="hybridMultilevel"/>
    <w:tmpl w:val="FBC6787E"/>
    <w:lvl w:ilvl="0" w:tplc="960CF7B8">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2076C49"/>
    <w:multiLevelType w:val="hybridMultilevel"/>
    <w:tmpl w:val="DC36B888"/>
    <w:lvl w:ilvl="0" w:tplc="5F70D878">
      <w:start w:val="21"/>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4954EE"/>
    <w:multiLevelType w:val="hybridMultilevel"/>
    <w:tmpl w:val="060EB462"/>
    <w:lvl w:ilvl="0" w:tplc="252EBBE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F91223"/>
    <w:multiLevelType w:val="hybridMultilevel"/>
    <w:tmpl w:val="E2B4C9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394D14"/>
    <w:multiLevelType w:val="hybridMultilevel"/>
    <w:tmpl w:val="291433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6C21B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7743614"/>
    <w:multiLevelType w:val="hybridMultilevel"/>
    <w:tmpl w:val="89B44B46"/>
    <w:lvl w:ilvl="0" w:tplc="252EBBE6">
      <w:start w:val="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564F6A"/>
    <w:multiLevelType w:val="hybridMultilevel"/>
    <w:tmpl w:val="AD9CE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9429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30B55FA"/>
    <w:multiLevelType w:val="hybridMultilevel"/>
    <w:tmpl w:val="55529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CD5E4C"/>
    <w:multiLevelType w:val="hybridMultilevel"/>
    <w:tmpl w:val="8798659C"/>
    <w:lvl w:ilvl="0" w:tplc="7402DC66">
      <w:start w:val="1"/>
      <w:numFmt w:val="hebrew1"/>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3"/>
  </w:num>
  <w:num w:numId="3">
    <w:abstractNumId w:val="15"/>
  </w:num>
  <w:num w:numId="4">
    <w:abstractNumId w:val="10"/>
  </w:num>
  <w:num w:numId="5">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num>
  <w:num w:numId="7">
    <w:abstractNumId w:val="0"/>
  </w:num>
  <w:num w:numId="8">
    <w:abstractNumId w:val="2"/>
  </w:num>
  <w:num w:numId="9">
    <w:abstractNumId w:val="4"/>
  </w:num>
  <w:num w:numId="10">
    <w:abstractNumId w:val="8"/>
  </w:num>
  <w:num w:numId="11">
    <w:abstractNumId w:val="12"/>
  </w:num>
  <w:num w:numId="12">
    <w:abstractNumId w:val="16"/>
  </w:num>
  <w:num w:numId="13">
    <w:abstractNumId w:val="11"/>
  </w:num>
  <w:num w:numId="14">
    <w:abstractNumId w:val="9"/>
  </w:num>
  <w:num w:numId="15">
    <w:abstractNumId w:val="3"/>
  </w:num>
  <w:num w:numId="16">
    <w:abstractNumId w:val="1"/>
  </w:num>
  <w:num w:numId="17">
    <w:abstractNumId w:val="7"/>
  </w:num>
  <w:num w:numId="1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dar Binsky">
    <w15:presenceInfo w15:providerId="AD" w15:userId="S::hbinsky@mta.ac.il::8936af3e-098a-43c7-b523-466881cd1c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6B84"/>
    <w:rsid w:val="00001F53"/>
    <w:rsid w:val="0000570B"/>
    <w:rsid w:val="00011B99"/>
    <w:rsid w:val="0001720C"/>
    <w:rsid w:val="00021E18"/>
    <w:rsid w:val="00023DF9"/>
    <w:rsid w:val="0003469B"/>
    <w:rsid w:val="00037781"/>
    <w:rsid w:val="00045CBF"/>
    <w:rsid w:val="00056B84"/>
    <w:rsid w:val="00060F83"/>
    <w:rsid w:val="00063C70"/>
    <w:rsid w:val="0007144A"/>
    <w:rsid w:val="00075622"/>
    <w:rsid w:val="00081FA2"/>
    <w:rsid w:val="00085EBB"/>
    <w:rsid w:val="000A2D0C"/>
    <w:rsid w:val="000A5C68"/>
    <w:rsid w:val="000B3EE1"/>
    <w:rsid w:val="000B6C7E"/>
    <w:rsid w:val="000C07CE"/>
    <w:rsid w:val="000C4F2E"/>
    <w:rsid w:val="000D4C1C"/>
    <w:rsid w:val="000D5CF2"/>
    <w:rsid w:val="000D5D9B"/>
    <w:rsid w:val="000D757B"/>
    <w:rsid w:val="000E2269"/>
    <w:rsid w:val="000E4790"/>
    <w:rsid w:val="00100053"/>
    <w:rsid w:val="00101E7B"/>
    <w:rsid w:val="00107624"/>
    <w:rsid w:val="00110702"/>
    <w:rsid w:val="00111951"/>
    <w:rsid w:val="00113503"/>
    <w:rsid w:val="001242F2"/>
    <w:rsid w:val="001254EC"/>
    <w:rsid w:val="001268EA"/>
    <w:rsid w:val="00136DBB"/>
    <w:rsid w:val="00141EC0"/>
    <w:rsid w:val="00144BCD"/>
    <w:rsid w:val="00144BF9"/>
    <w:rsid w:val="00152315"/>
    <w:rsid w:val="00152E36"/>
    <w:rsid w:val="001534F3"/>
    <w:rsid w:val="0015545B"/>
    <w:rsid w:val="00157A0F"/>
    <w:rsid w:val="00183916"/>
    <w:rsid w:val="001915AA"/>
    <w:rsid w:val="0019390A"/>
    <w:rsid w:val="001A3A50"/>
    <w:rsid w:val="001B3B2D"/>
    <w:rsid w:val="001B639C"/>
    <w:rsid w:val="001B7644"/>
    <w:rsid w:val="001C374A"/>
    <w:rsid w:val="001D16A3"/>
    <w:rsid w:val="001D4E97"/>
    <w:rsid w:val="001E41F8"/>
    <w:rsid w:val="001F380B"/>
    <w:rsid w:val="001F5C5F"/>
    <w:rsid w:val="001F6214"/>
    <w:rsid w:val="00201A0C"/>
    <w:rsid w:val="002072B7"/>
    <w:rsid w:val="00215A51"/>
    <w:rsid w:val="00215EA9"/>
    <w:rsid w:val="002215F9"/>
    <w:rsid w:val="002225BE"/>
    <w:rsid w:val="002243D1"/>
    <w:rsid w:val="00236FC1"/>
    <w:rsid w:val="00251020"/>
    <w:rsid w:val="00282F36"/>
    <w:rsid w:val="00284A4C"/>
    <w:rsid w:val="0029134E"/>
    <w:rsid w:val="002B0A76"/>
    <w:rsid w:val="002C1374"/>
    <w:rsid w:val="002D19E5"/>
    <w:rsid w:val="002D2BFE"/>
    <w:rsid w:val="002D4E84"/>
    <w:rsid w:val="002D67B0"/>
    <w:rsid w:val="002E6919"/>
    <w:rsid w:val="002F0483"/>
    <w:rsid w:val="002F531D"/>
    <w:rsid w:val="002F7DE3"/>
    <w:rsid w:val="003032B0"/>
    <w:rsid w:val="00303425"/>
    <w:rsid w:val="00303BDF"/>
    <w:rsid w:val="00304270"/>
    <w:rsid w:val="003055C7"/>
    <w:rsid w:val="00305800"/>
    <w:rsid w:val="00305CB8"/>
    <w:rsid w:val="00312441"/>
    <w:rsid w:val="00313B1C"/>
    <w:rsid w:val="003140FB"/>
    <w:rsid w:val="0031459A"/>
    <w:rsid w:val="0033478D"/>
    <w:rsid w:val="00337FB4"/>
    <w:rsid w:val="003425F1"/>
    <w:rsid w:val="003528CA"/>
    <w:rsid w:val="00363771"/>
    <w:rsid w:val="00366EA3"/>
    <w:rsid w:val="003755B3"/>
    <w:rsid w:val="003759DB"/>
    <w:rsid w:val="00376CE3"/>
    <w:rsid w:val="00386E24"/>
    <w:rsid w:val="003B023C"/>
    <w:rsid w:val="003B16B9"/>
    <w:rsid w:val="003B4019"/>
    <w:rsid w:val="003C7846"/>
    <w:rsid w:val="003D2E0C"/>
    <w:rsid w:val="003D3EF6"/>
    <w:rsid w:val="003D7FEB"/>
    <w:rsid w:val="003E1899"/>
    <w:rsid w:val="003F61DE"/>
    <w:rsid w:val="00403D64"/>
    <w:rsid w:val="00410CCD"/>
    <w:rsid w:val="004251BB"/>
    <w:rsid w:val="004348A4"/>
    <w:rsid w:val="00434B0C"/>
    <w:rsid w:val="00440156"/>
    <w:rsid w:val="00440DD5"/>
    <w:rsid w:val="00447731"/>
    <w:rsid w:val="004547DD"/>
    <w:rsid w:val="00460F16"/>
    <w:rsid w:val="004625B4"/>
    <w:rsid w:val="0046342F"/>
    <w:rsid w:val="0047432D"/>
    <w:rsid w:val="00482BF1"/>
    <w:rsid w:val="00483BDE"/>
    <w:rsid w:val="00483FB1"/>
    <w:rsid w:val="00490B22"/>
    <w:rsid w:val="00496061"/>
    <w:rsid w:val="004C12E4"/>
    <w:rsid w:val="004C3844"/>
    <w:rsid w:val="004E5691"/>
    <w:rsid w:val="004E6404"/>
    <w:rsid w:val="00500EE1"/>
    <w:rsid w:val="00502BBB"/>
    <w:rsid w:val="00505554"/>
    <w:rsid w:val="00516B98"/>
    <w:rsid w:val="005279D8"/>
    <w:rsid w:val="0053225F"/>
    <w:rsid w:val="00533E84"/>
    <w:rsid w:val="00541218"/>
    <w:rsid w:val="00545681"/>
    <w:rsid w:val="0055187C"/>
    <w:rsid w:val="0055508C"/>
    <w:rsid w:val="00556205"/>
    <w:rsid w:val="00560E35"/>
    <w:rsid w:val="00562434"/>
    <w:rsid w:val="00562BF8"/>
    <w:rsid w:val="00562D22"/>
    <w:rsid w:val="005634E1"/>
    <w:rsid w:val="00582673"/>
    <w:rsid w:val="00583A3D"/>
    <w:rsid w:val="005845D0"/>
    <w:rsid w:val="00587E4C"/>
    <w:rsid w:val="0059365E"/>
    <w:rsid w:val="005A4CEA"/>
    <w:rsid w:val="005C31DF"/>
    <w:rsid w:val="005D518D"/>
    <w:rsid w:val="005E3724"/>
    <w:rsid w:val="005E7EC9"/>
    <w:rsid w:val="005F3879"/>
    <w:rsid w:val="00603EB5"/>
    <w:rsid w:val="006068CA"/>
    <w:rsid w:val="00613B79"/>
    <w:rsid w:val="00624894"/>
    <w:rsid w:val="00630AD6"/>
    <w:rsid w:val="00630F9F"/>
    <w:rsid w:val="00632DB9"/>
    <w:rsid w:val="0066317A"/>
    <w:rsid w:val="00670595"/>
    <w:rsid w:val="00671757"/>
    <w:rsid w:val="006742F5"/>
    <w:rsid w:val="00690C30"/>
    <w:rsid w:val="006946B7"/>
    <w:rsid w:val="006B0B9C"/>
    <w:rsid w:val="006B77B5"/>
    <w:rsid w:val="006C400A"/>
    <w:rsid w:val="006D2976"/>
    <w:rsid w:val="006E07C5"/>
    <w:rsid w:val="006E0ED5"/>
    <w:rsid w:val="006E117E"/>
    <w:rsid w:val="006E4817"/>
    <w:rsid w:val="006E7DD1"/>
    <w:rsid w:val="006F0266"/>
    <w:rsid w:val="00703D78"/>
    <w:rsid w:val="00714119"/>
    <w:rsid w:val="0072299D"/>
    <w:rsid w:val="00724243"/>
    <w:rsid w:val="00735965"/>
    <w:rsid w:val="00740202"/>
    <w:rsid w:val="00752BC8"/>
    <w:rsid w:val="00764584"/>
    <w:rsid w:val="007648B1"/>
    <w:rsid w:val="00775F7A"/>
    <w:rsid w:val="00776EE3"/>
    <w:rsid w:val="007C21D9"/>
    <w:rsid w:val="007C27E7"/>
    <w:rsid w:val="007C5D7F"/>
    <w:rsid w:val="007C5F2F"/>
    <w:rsid w:val="007D7A22"/>
    <w:rsid w:val="007E046F"/>
    <w:rsid w:val="007E60B6"/>
    <w:rsid w:val="007F1F75"/>
    <w:rsid w:val="008040C9"/>
    <w:rsid w:val="00806733"/>
    <w:rsid w:val="00806906"/>
    <w:rsid w:val="0081053F"/>
    <w:rsid w:val="00841C99"/>
    <w:rsid w:val="00843027"/>
    <w:rsid w:val="008456D4"/>
    <w:rsid w:val="00852745"/>
    <w:rsid w:val="00856AF3"/>
    <w:rsid w:val="008611B9"/>
    <w:rsid w:val="00861E9E"/>
    <w:rsid w:val="008640DE"/>
    <w:rsid w:val="008715ED"/>
    <w:rsid w:val="00874EB9"/>
    <w:rsid w:val="00875A66"/>
    <w:rsid w:val="00895905"/>
    <w:rsid w:val="008C00DA"/>
    <w:rsid w:val="008C30C8"/>
    <w:rsid w:val="008D71F1"/>
    <w:rsid w:val="008E3436"/>
    <w:rsid w:val="008E4BDD"/>
    <w:rsid w:val="008E7C34"/>
    <w:rsid w:val="008F10F1"/>
    <w:rsid w:val="0090202F"/>
    <w:rsid w:val="00905C2B"/>
    <w:rsid w:val="00906EAF"/>
    <w:rsid w:val="00914779"/>
    <w:rsid w:val="009169EC"/>
    <w:rsid w:val="00921588"/>
    <w:rsid w:val="009237B4"/>
    <w:rsid w:val="00923FD8"/>
    <w:rsid w:val="009276CB"/>
    <w:rsid w:val="00931F74"/>
    <w:rsid w:val="00933B0D"/>
    <w:rsid w:val="00940D40"/>
    <w:rsid w:val="0094172A"/>
    <w:rsid w:val="009723EB"/>
    <w:rsid w:val="00975EC6"/>
    <w:rsid w:val="00987234"/>
    <w:rsid w:val="00993B8B"/>
    <w:rsid w:val="00994869"/>
    <w:rsid w:val="0099603E"/>
    <w:rsid w:val="00996BDA"/>
    <w:rsid w:val="009A57F0"/>
    <w:rsid w:val="009A71EA"/>
    <w:rsid w:val="009C117E"/>
    <w:rsid w:val="009D1358"/>
    <w:rsid w:val="009D33A8"/>
    <w:rsid w:val="009D400F"/>
    <w:rsid w:val="009E1018"/>
    <w:rsid w:val="009E2F42"/>
    <w:rsid w:val="009E3E3D"/>
    <w:rsid w:val="009E5709"/>
    <w:rsid w:val="009F1873"/>
    <w:rsid w:val="009F62B9"/>
    <w:rsid w:val="00A02859"/>
    <w:rsid w:val="00A03878"/>
    <w:rsid w:val="00A102A9"/>
    <w:rsid w:val="00A335A9"/>
    <w:rsid w:val="00A53C66"/>
    <w:rsid w:val="00A6158B"/>
    <w:rsid w:val="00A61EAF"/>
    <w:rsid w:val="00A713E8"/>
    <w:rsid w:val="00A731F6"/>
    <w:rsid w:val="00A73433"/>
    <w:rsid w:val="00A762CF"/>
    <w:rsid w:val="00A76F5C"/>
    <w:rsid w:val="00A77F1D"/>
    <w:rsid w:val="00A95D1D"/>
    <w:rsid w:val="00A975B5"/>
    <w:rsid w:val="00AA2F19"/>
    <w:rsid w:val="00AA40DF"/>
    <w:rsid w:val="00AA45D6"/>
    <w:rsid w:val="00AB0DDD"/>
    <w:rsid w:val="00AC2178"/>
    <w:rsid w:val="00AC5E7E"/>
    <w:rsid w:val="00AC6B57"/>
    <w:rsid w:val="00AD04A4"/>
    <w:rsid w:val="00AD2476"/>
    <w:rsid w:val="00AD2923"/>
    <w:rsid w:val="00AD321B"/>
    <w:rsid w:val="00AE1A1F"/>
    <w:rsid w:val="00AE24B8"/>
    <w:rsid w:val="00AE25F5"/>
    <w:rsid w:val="00AF56E0"/>
    <w:rsid w:val="00B05B22"/>
    <w:rsid w:val="00B16D51"/>
    <w:rsid w:val="00B245FC"/>
    <w:rsid w:val="00B31636"/>
    <w:rsid w:val="00B3607C"/>
    <w:rsid w:val="00B5038B"/>
    <w:rsid w:val="00B5506F"/>
    <w:rsid w:val="00B55BCB"/>
    <w:rsid w:val="00B71D81"/>
    <w:rsid w:val="00B7400B"/>
    <w:rsid w:val="00B806E6"/>
    <w:rsid w:val="00B913CE"/>
    <w:rsid w:val="00B91DBE"/>
    <w:rsid w:val="00B95381"/>
    <w:rsid w:val="00BA58CE"/>
    <w:rsid w:val="00BA5ADC"/>
    <w:rsid w:val="00BB3CAF"/>
    <w:rsid w:val="00BD2433"/>
    <w:rsid w:val="00BD6811"/>
    <w:rsid w:val="00BD6AE5"/>
    <w:rsid w:val="00BE3702"/>
    <w:rsid w:val="00BF6E9B"/>
    <w:rsid w:val="00C01279"/>
    <w:rsid w:val="00C121F9"/>
    <w:rsid w:val="00C1430B"/>
    <w:rsid w:val="00C14AF6"/>
    <w:rsid w:val="00C15B03"/>
    <w:rsid w:val="00C16BE1"/>
    <w:rsid w:val="00C203B6"/>
    <w:rsid w:val="00C22697"/>
    <w:rsid w:val="00C40F82"/>
    <w:rsid w:val="00C52410"/>
    <w:rsid w:val="00C533BF"/>
    <w:rsid w:val="00C54C11"/>
    <w:rsid w:val="00C54DB5"/>
    <w:rsid w:val="00C56BF5"/>
    <w:rsid w:val="00C668D6"/>
    <w:rsid w:val="00C82E3D"/>
    <w:rsid w:val="00C929EB"/>
    <w:rsid w:val="00C9647B"/>
    <w:rsid w:val="00CB0385"/>
    <w:rsid w:val="00CC2912"/>
    <w:rsid w:val="00CC698A"/>
    <w:rsid w:val="00CD7417"/>
    <w:rsid w:val="00CE1D21"/>
    <w:rsid w:val="00CF038E"/>
    <w:rsid w:val="00D06B2F"/>
    <w:rsid w:val="00D1328D"/>
    <w:rsid w:val="00D137CF"/>
    <w:rsid w:val="00D33AD7"/>
    <w:rsid w:val="00D56C77"/>
    <w:rsid w:val="00D628BF"/>
    <w:rsid w:val="00D76B14"/>
    <w:rsid w:val="00D8016B"/>
    <w:rsid w:val="00D83BFA"/>
    <w:rsid w:val="00D871F4"/>
    <w:rsid w:val="00D87487"/>
    <w:rsid w:val="00DA4136"/>
    <w:rsid w:val="00DA72AB"/>
    <w:rsid w:val="00DB2429"/>
    <w:rsid w:val="00DC3FDC"/>
    <w:rsid w:val="00DD4BFA"/>
    <w:rsid w:val="00DE44A5"/>
    <w:rsid w:val="00DE7F16"/>
    <w:rsid w:val="00DF56D5"/>
    <w:rsid w:val="00E00C41"/>
    <w:rsid w:val="00E00D65"/>
    <w:rsid w:val="00E0128D"/>
    <w:rsid w:val="00E12CD1"/>
    <w:rsid w:val="00E13B17"/>
    <w:rsid w:val="00E1769B"/>
    <w:rsid w:val="00E40992"/>
    <w:rsid w:val="00E42374"/>
    <w:rsid w:val="00E528CF"/>
    <w:rsid w:val="00E55A20"/>
    <w:rsid w:val="00E56D00"/>
    <w:rsid w:val="00E57857"/>
    <w:rsid w:val="00E603E8"/>
    <w:rsid w:val="00E74D42"/>
    <w:rsid w:val="00E81CD6"/>
    <w:rsid w:val="00E8441A"/>
    <w:rsid w:val="00E90D9C"/>
    <w:rsid w:val="00E96888"/>
    <w:rsid w:val="00E96DF9"/>
    <w:rsid w:val="00EC09AE"/>
    <w:rsid w:val="00EC13F6"/>
    <w:rsid w:val="00EC5D26"/>
    <w:rsid w:val="00ED40F1"/>
    <w:rsid w:val="00ED7A08"/>
    <w:rsid w:val="00EE5EC3"/>
    <w:rsid w:val="00EF1C1E"/>
    <w:rsid w:val="00EF54A0"/>
    <w:rsid w:val="00F00E4B"/>
    <w:rsid w:val="00F13128"/>
    <w:rsid w:val="00F16AA5"/>
    <w:rsid w:val="00F2131E"/>
    <w:rsid w:val="00F334C1"/>
    <w:rsid w:val="00F52568"/>
    <w:rsid w:val="00F67395"/>
    <w:rsid w:val="00F67449"/>
    <w:rsid w:val="00F72D13"/>
    <w:rsid w:val="00F72D38"/>
    <w:rsid w:val="00F74EEE"/>
    <w:rsid w:val="00F914EE"/>
    <w:rsid w:val="00F940E0"/>
    <w:rsid w:val="00FA1CE4"/>
    <w:rsid w:val="00FA2AAA"/>
    <w:rsid w:val="00FC0F2A"/>
    <w:rsid w:val="00FC43E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B1ACC"/>
  <w15:docId w15:val="{DD8CDB9E-9E23-4DC9-BE93-DF34280C3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6B84"/>
    <w:pPr>
      <w:bidi/>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uiPriority w:val="34"/>
    <w:qFormat/>
    <w:rsid w:val="00533E84"/>
    <w:pPr>
      <w:ind w:left="720"/>
      <w:contextualSpacing/>
    </w:pPr>
  </w:style>
  <w:style w:type="paragraph" w:styleId="ListParagraph">
    <w:name w:val="List Paragraph"/>
    <w:basedOn w:val="Normal"/>
    <w:uiPriority w:val="34"/>
    <w:qFormat/>
    <w:rsid w:val="00533E84"/>
    <w:pPr>
      <w:ind w:left="720"/>
      <w:contextualSpacing/>
    </w:pPr>
  </w:style>
  <w:style w:type="paragraph" w:styleId="NormalWeb">
    <w:name w:val="Normal (Web)"/>
    <w:basedOn w:val="Normal"/>
    <w:uiPriority w:val="99"/>
    <w:unhideWhenUsed/>
    <w:rsid w:val="00E528CF"/>
    <w:pPr>
      <w:bidi w:val="0"/>
      <w:spacing w:before="100" w:beforeAutospacing="1" w:after="100" w:afterAutospacing="1"/>
    </w:pPr>
  </w:style>
  <w:style w:type="character" w:styleId="Hyperlink">
    <w:name w:val="Hyperlink"/>
    <w:basedOn w:val="DefaultParagraphFont"/>
    <w:uiPriority w:val="99"/>
    <w:unhideWhenUsed/>
    <w:rsid w:val="00E528CF"/>
    <w:rPr>
      <w:color w:val="0000FF"/>
      <w:u w:val="single"/>
    </w:rPr>
  </w:style>
  <w:style w:type="character" w:customStyle="1" w:styleId="apple-converted-space">
    <w:name w:val="apple-converted-space"/>
    <w:basedOn w:val="DefaultParagraphFont"/>
    <w:rsid w:val="00E528CF"/>
  </w:style>
  <w:style w:type="character" w:customStyle="1" w:styleId="plainlinks">
    <w:name w:val="plainlinks"/>
    <w:basedOn w:val="DefaultParagraphFont"/>
    <w:rsid w:val="00E528CF"/>
  </w:style>
  <w:style w:type="paragraph" w:styleId="BalloonText">
    <w:name w:val="Balloon Text"/>
    <w:basedOn w:val="Normal"/>
    <w:link w:val="BalloonTextChar"/>
    <w:uiPriority w:val="99"/>
    <w:semiHidden/>
    <w:unhideWhenUsed/>
    <w:rsid w:val="00E528CF"/>
    <w:rPr>
      <w:rFonts w:ascii="Tahoma" w:hAnsi="Tahoma" w:cs="Tahoma"/>
      <w:sz w:val="16"/>
      <w:szCs w:val="16"/>
    </w:rPr>
  </w:style>
  <w:style w:type="character" w:customStyle="1" w:styleId="BalloonTextChar">
    <w:name w:val="Balloon Text Char"/>
    <w:basedOn w:val="DefaultParagraphFont"/>
    <w:link w:val="BalloonText"/>
    <w:uiPriority w:val="99"/>
    <w:semiHidden/>
    <w:rsid w:val="00E528CF"/>
    <w:rPr>
      <w:rFonts w:ascii="Tahoma" w:eastAsia="Times New Roman" w:hAnsi="Tahoma" w:cs="Tahoma"/>
      <w:sz w:val="16"/>
      <w:szCs w:val="16"/>
    </w:rPr>
  </w:style>
  <w:style w:type="table" w:styleId="TableGrid">
    <w:name w:val="Table Grid"/>
    <w:basedOn w:val="TableNormal"/>
    <w:uiPriority w:val="39"/>
    <w:rsid w:val="009E3E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1915AA"/>
    <w:pPr>
      <w:tabs>
        <w:tab w:val="center" w:pos="4153"/>
        <w:tab w:val="right" w:pos="8306"/>
      </w:tabs>
    </w:pPr>
  </w:style>
  <w:style w:type="character" w:customStyle="1" w:styleId="HeaderChar">
    <w:name w:val="Header Char"/>
    <w:basedOn w:val="DefaultParagraphFont"/>
    <w:link w:val="Header"/>
    <w:uiPriority w:val="99"/>
    <w:semiHidden/>
    <w:rsid w:val="001915A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915AA"/>
    <w:pPr>
      <w:tabs>
        <w:tab w:val="center" w:pos="4153"/>
        <w:tab w:val="right" w:pos="8306"/>
      </w:tabs>
    </w:pPr>
  </w:style>
  <w:style w:type="character" w:customStyle="1" w:styleId="FooterChar">
    <w:name w:val="Footer Char"/>
    <w:basedOn w:val="DefaultParagraphFont"/>
    <w:link w:val="Footer"/>
    <w:uiPriority w:val="99"/>
    <w:rsid w:val="001915AA"/>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0A5C68"/>
    <w:rPr>
      <w:sz w:val="16"/>
      <w:szCs w:val="16"/>
    </w:rPr>
  </w:style>
  <w:style w:type="paragraph" w:styleId="CommentText">
    <w:name w:val="annotation text"/>
    <w:basedOn w:val="Normal"/>
    <w:link w:val="CommentTextChar"/>
    <w:uiPriority w:val="99"/>
    <w:semiHidden/>
    <w:unhideWhenUsed/>
    <w:rsid w:val="000A5C68"/>
    <w:rPr>
      <w:sz w:val="20"/>
      <w:szCs w:val="20"/>
    </w:rPr>
  </w:style>
  <w:style w:type="character" w:customStyle="1" w:styleId="CommentTextChar">
    <w:name w:val="Comment Text Char"/>
    <w:basedOn w:val="DefaultParagraphFont"/>
    <w:link w:val="CommentText"/>
    <w:uiPriority w:val="99"/>
    <w:semiHidden/>
    <w:rsid w:val="000A5C6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A5C68"/>
    <w:rPr>
      <w:b/>
      <w:bCs/>
    </w:rPr>
  </w:style>
  <w:style w:type="character" w:customStyle="1" w:styleId="CommentSubjectChar">
    <w:name w:val="Comment Subject Char"/>
    <w:basedOn w:val="CommentTextChar"/>
    <w:link w:val="CommentSubject"/>
    <w:uiPriority w:val="99"/>
    <w:semiHidden/>
    <w:rsid w:val="000A5C68"/>
    <w:rPr>
      <w:rFonts w:ascii="Times New Roman" w:eastAsia="Times New Roman" w:hAnsi="Times New Roman" w:cs="Times New Roman"/>
      <w:b/>
      <w:bCs/>
      <w:sz w:val="20"/>
      <w:szCs w:val="20"/>
    </w:rPr>
  </w:style>
  <w:style w:type="paragraph" w:styleId="EndnoteText">
    <w:name w:val="endnote text"/>
    <w:basedOn w:val="Normal"/>
    <w:link w:val="EndnoteTextChar"/>
    <w:uiPriority w:val="99"/>
    <w:semiHidden/>
    <w:unhideWhenUsed/>
    <w:rsid w:val="00562434"/>
    <w:rPr>
      <w:sz w:val="20"/>
      <w:szCs w:val="20"/>
    </w:rPr>
  </w:style>
  <w:style w:type="character" w:customStyle="1" w:styleId="EndnoteTextChar">
    <w:name w:val="Endnote Text Char"/>
    <w:basedOn w:val="DefaultParagraphFont"/>
    <w:link w:val="EndnoteText"/>
    <w:uiPriority w:val="99"/>
    <w:semiHidden/>
    <w:rsid w:val="00562434"/>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562434"/>
    <w:rPr>
      <w:vertAlign w:val="superscript"/>
    </w:rPr>
  </w:style>
  <w:style w:type="paragraph" w:styleId="Revision">
    <w:name w:val="Revision"/>
    <w:hidden/>
    <w:uiPriority w:val="99"/>
    <w:semiHidden/>
    <w:rsid w:val="00E57857"/>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078082">
      <w:bodyDiv w:val="1"/>
      <w:marLeft w:val="0"/>
      <w:marRight w:val="0"/>
      <w:marTop w:val="0"/>
      <w:marBottom w:val="0"/>
      <w:divBdr>
        <w:top w:val="none" w:sz="0" w:space="0" w:color="auto"/>
        <w:left w:val="none" w:sz="0" w:space="0" w:color="auto"/>
        <w:bottom w:val="none" w:sz="0" w:space="0" w:color="auto"/>
        <w:right w:val="none" w:sz="0" w:space="0" w:color="auto"/>
      </w:divBdr>
    </w:div>
    <w:div w:id="598368001">
      <w:bodyDiv w:val="1"/>
      <w:marLeft w:val="0"/>
      <w:marRight w:val="0"/>
      <w:marTop w:val="0"/>
      <w:marBottom w:val="0"/>
      <w:divBdr>
        <w:top w:val="none" w:sz="0" w:space="0" w:color="auto"/>
        <w:left w:val="none" w:sz="0" w:space="0" w:color="auto"/>
        <w:bottom w:val="none" w:sz="0" w:space="0" w:color="auto"/>
        <w:right w:val="none" w:sz="0" w:space="0" w:color="auto"/>
      </w:divBdr>
    </w:div>
    <w:div w:id="1016421098">
      <w:bodyDiv w:val="1"/>
      <w:marLeft w:val="0"/>
      <w:marRight w:val="0"/>
      <w:marTop w:val="0"/>
      <w:marBottom w:val="0"/>
      <w:divBdr>
        <w:top w:val="none" w:sz="0" w:space="0" w:color="auto"/>
        <w:left w:val="none" w:sz="0" w:space="0" w:color="auto"/>
        <w:bottom w:val="none" w:sz="0" w:space="0" w:color="auto"/>
        <w:right w:val="none" w:sz="0" w:space="0" w:color="auto"/>
      </w:divBdr>
      <w:divsChild>
        <w:div w:id="1843012442">
          <w:marLeft w:val="0"/>
          <w:marRight w:val="0"/>
          <w:marTop w:val="120"/>
          <w:marBottom w:val="120"/>
          <w:divBdr>
            <w:top w:val="double" w:sz="6" w:space="4" w:color="CCCCCC"/>
            <w:left w:val="double" w:sz="6" w:space="0" w:color="CCCCCC"/>
            <w:bottom w:val="double" w:sz="6" w:space="4" w:color="CCCCCC"/>
            <w:right w:val="double" w:sz="6" w:space="7" w:color="CCCCCC"/>
          </w:divBdr>
        </w:div>
      </w:divsChild>
    </w:div>
    <w:div w:id="1358046625">
      <w:bodyDiv w:val="1"/>
      <w:marLeft w:val="0"/>
      <w:marRight w:val="0"/>
      <w:marTop w:val="0"/>
      <w:marBottom w:val="0"/>
      <w:divBdr>
        <w:top w:val="none" w:sz="0" w:space="0" w:color="auto"/>
        <w:left w:val="none" w:sz="0" w:space="0" w:color="auto"/>
        <w:bottom w:val="none" w:sz="0" w:space="0" w:color="auto"/>
        <w:right w:val="none" w:sz="0" w:space="0" w:color="auto"/>
      </w:divBdr>
      <w:divsChild>
        <w:div w:id="907421453">
          <w:marLeft w:val="0"/>
          <w:marRight w:val="0"/>
          <w:marTop w:val="0"/>
          <w:marBottom w:val="0"/>
          <w:divBdr>
            <w:top w:val="none" w:sz="0" w:space="0" w:color="auto"/>
            <w:left w:val="none" w:sz="0" w:space="0" w:color="auto"/>
            <w:bottom w:val="none" w:sz="0" w:space="0" w:color="auto"/>
            <w:right w:val="none" w:sz="0" w:space="0" w:color="auto"/>
          </w:divBdr>
        </w:div>
        <w:div w:id="1059475189">
          <w:marLeft w:val="0"/>
          <w:marRight w:val="0"/>
          <w:marTop w:val="0"/>
          <w:marBottom w:val="0"/>
          <w:divBdr>
            <w:top w:val="none" w:sz="0" w:space="0" w:color="auto"/>
            <w:left w:val="none" w:sz="0" w:space="0" w:color="auto"/>
            <w:bottom w:val="none" w:sz="0" w:space="0" w:color="auto"/>
            <w:right w:val="none" w:sz="0" w:space="0" w:color="auto"/>
          </w:divBdr>
        </w:div>
      </w:divsChild>
    </w:div>
    <w:div w:id="1976063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6F656D65508224587B62A546448E891" ma:contentTypeVersion="10" ma:contentTypeDescription="Create a new document." ma:contentTypeScope="" ma:versionID="45927a496fefddbb0f73aa88c8f007c7">
  <xsd:schema xmlns:xsd="http://www.w3.org/2001/XMLSchema" xmlns:xs="http://www.w3.org/2001/XMLSchema" xmlns:p="http://schemas.microsoft.com/office/2006/metadata/properties" xmlns:ns3="b7bf04cb-0af9-4dc1-9ba7-5e540ef9cae3" targetNamespace="http://schemas.microsoft.com/office/2006/metadata/properties" ma:root="true" ma:fieldsID="72bf85b6fb4e1561c8c8897b6bb0fa91" ns3:_="">
    <xsd:import namespace="b7bf04cb-0af9-4dc1-9ba7-5e540ef9cae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LengthInSecond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bf04cb-0af9-4dc1-9ba7-5e540ef9ca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57DB3E1-2DCC-4953-B2D6-09CA36FA9E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bf04cb-0af9-4dc1-9ba7-5e540ef9ca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B43B7B6-2075-4038-98C4-F5B299B14320}">
  <ds:schemaRefs>
    <ds:schemaRef ds:uri="http://schemas.microsoft.com/sharepoint/v3/contenttype/forms"/>
  </ds:schemaRefs>
</ds:datastoreItem>
</file>

<file path=customXml/itemProps3.xml><?xml version="1.0" encoding="utf-8"?>
<ds:datastoreItem xmlns:ds="http://schemas.openxmlformats.org/officeDocument/2006/customXml" ds:itemID="{AF38B765-3047-4075-9667-98D03C8F58FB}">
  <ds:schemaRefs>
    <ds:schemaRef ds:uri="http://www.w3.org/XML/1998/namespace"/>
    <ds:schemaRef ds:uri="http://schemas.microsoft.com/office/2006/documentManagement/types"/>
    <ds:schemaRef ds:uri="http://schemas.microsoft.com/office/2006/metadata/properties"/>
    <ds:schemaRef ds:uri="http://purl.org/dc/elements/1.1/"/>
    <ds:schemaRef ds:uri="http://schemas.microsoft.com/office/infopath/2007/PartnerControls"/>
    <ds:schemaRef ds:uri="http://purl.org/dc/terms/"/>
    <ds:schemaRef ds:uri="b7bf04cb-0af9-4dc1-9ba7-5e540ef9cae3"/>
    <ds:schemaRef ds:uri="http://purl.org/dc/dcmitype/"/>
    <ds:schemaRef ds:uri="http://schemas.openxmlformats.org/package/2006/metadata/core-properties"/>
  </ds:schemaRefs>
</ds:datastoreItem>
</file>

<file path=customXml/itemProps4.xml><?xml version="1.0" encoding="utf-8"?>
<ds:datastoreItem xmlns:ds="http://schemas.openxmlformats.org/officeDocument/2006/customXml" ds:itemID="{24BBBC76-7600-45BA-BE25-11525A123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2318</Words>
  <Characters>13213</Characters>
  <Application>Microsoft Office Word</Application>
  <DocSecurity>0</DocSecurity>
  <Lines>110</Lines>
  <Paragraphs>30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רחלי מזרחי</dc:creator>
  <cp:lastModifiedBy>Keren Kalif</cp:lastModifiedBy>
  <cp:revision>2</cp:revision>
  <dcterms:created xsi:type="dcterms:W3CDTF">2022-01-19T06:44:00Z</dcterms:created>
  <dcterms:modified xsi:type="dcterms:W3CDTF">2022-01-19T06:44:00Z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0x010100F6F656D65508224587B62A546448E891</vt:lpwstr>
  </property>
</Properties>
</file>